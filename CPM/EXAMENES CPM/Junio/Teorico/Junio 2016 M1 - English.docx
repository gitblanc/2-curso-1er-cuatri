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07CA3" w14:textId="77777777" w:rsidR="00546E60" w:rsidRPr="00DC53E6" w:rsidRDefault="00546E60" w:rsidP="00546E60">
      <w:pPr>
        <w:tabs>
          <w:tab w:val="right" w:pos="10206"/>
        </w:tabs>
        <w:suppressAutoHyphens/>
        <w:jc w:val="both"/>
        <w:rPr>
          <w:rFonts w:ascii="Times New Roman" w:hAnsi="Times New Roman"/>
          <w:spacing w:val="-3"/>
        </w:rPr>
      </w:pPr>
      <w:r w:rsidRPr="00D23405">
        <w:rPr>
          <w:rFonts w:ascii="Times New Roman" w:hAnsi="Times New Roman"/>
          <w:b/>
          <w:spacing w:val="-3"/>
        </w:rPr>
        <w:t>Escuela de Ingeniería Informática de Oviedo</w:t>
      </w:r>
      <w:r w:rsidRPr="00D23405">
        <w:rPr>
          <w:rFonts w:ascii="Times New Roman" w:hAnsi="Times New Roman"/>
          <w:spacing w:val="-3"/>
        </w:rPr>
        <w:tab/>
        <w:t xml:space="preserve">  </w:t>
      </w:r>
      <w:proofErr w:type="spellStart"/>
      <w:r w:rsidR="00DC53E6">
        <w:rPr>
          <w:rFonts w:ascii="Times New Roman" w:hAnsi="Times New Roman"/>
          <w:b/>
          <w:spacing w:val="-3"/>
          <w:sz w:val="36"/>
          <w:szCs w:val="36"/>
        </w:rPr>
        <w:t>Extraordinary</w:t>
      </w:r>
      <w:proofErr w:type="spellEnd"/>
      <w:r w:rsidR="00A437FE" w:rsidRPr="00D23405">
        <w:rPr>
          <w:rFonts w:ascii="Times New Roman" w:hAnsi="Times New Roman"/>
          <w:b/>
          <w:spacing w:val="-3"/>
          <w:sz w:val="36"/>
          <w:szCs w:val="36"/>
        </w:rPr>
        <w:t xml:space="preserve"> </w:t>
      </w:r>
      <w:proofErr w:type="spellStart"/>
      <w:r w:rsidR="00A437FE" w:rsidRPr="00D23405">
        <w:rPr>
          <w:rFonts w:ascii="Times New Roman" w:hAnsi="Times New Roman"/>
          <w:b/>
          <w:spacing w:val="-3"/>
          <w:sz w:val="36"/>
          <w:szCs w:val="36"/>
        </w:rPr>
        <w:t>Call</w:t>
      </w:r>
      <w:proofErr w:type="spellEnd"/>
      <w:r w:rsidR="00241765">
        <w:rPr>
          <w:rFonts w:ascii="Times New Roman" w:hAnsi="Times New Roman"/>
          <w:b/>
          <w:spacing w:val="-3"/>
          <w:sz w:val="36"/>
          <w:szCs w:val="36"/>
        </w:rPr>
        <w:t xml:space="preserve"> </w:t>
      </w:r>
      <w:r w:rsidRPr="00DC53E6">
        <w:rPr>
          <w:rFonts w:ascii="Times New Roman" w:hAnsi="Times New Roman"/>
          <w:b/>
          <w:spacing w:val="-4"/>
          <w:sz w:val="36"/>
          <w:szCs w:val="28"/>
        </w:rPr>
        <w:t>201</w:t>
      </w:r>
      <w:r w:rsidR="00DC53E6">
        <w:rPr>
          <w:rFonts w:ascii="Times New Roman" w:hAnsi="Times New Roman"/>
          <w:b/>
          <w:spacing w:val="-4"/>
          <w:sz w:val="36"/>
          <w:szCs w:val="28"/>
        </w:rPr>
        <w:t>6</w:t>
      </w:r>
    </w:p>
    <w:p w14:paraId="054A3BE8" w14:textId="77777777" w:rsidR="00546E60" w:rsidRPr="00A437FE" w:rsidRDefault="00A437FE" w:rsidP="00546E60">
      <w:pPr>
        <w:tabs>
          <w:tab w:val="right" w:pos="10206"/>
        </w:tabs>
        <w:suppressAutoHyphens/>
        <w:jc w:val="both"/>
        <w:rPr>
          <w:rFonts w:ascii="Times New Roman" w:hAnsi="Times New Roman"/>
          <w:spacing w:val="-3"/>
          <w:lang w:val="en-US"/>
        </w:rPr>
      </w:pPr>
      <w:r w:rsidRPr="00A437FE">
        <w:rPr>
          <w:rFonts w:ascii="Times New Roman" w:hAnsi="Times New Roman"/>
          <w:b/>
          <w:spacing w:val="-4"/>
          <w:sz w:val="36"/>
          <w:lang w:val="en-US"/>
        </w:rPr>
        <w:t>Human-Computer Interaction</w:t>
      </w:r>
      <w:r w:rsidR="00546E60" w:rsidRPr="00A437FE">
        <w:rPr>
          <w:rFonts w:ascii="Times New Roman" w:hAnsi="Times New Roman"/>
          <w:b/>
          <w:spacing w:val="-3"/>
          <w:sz w:val="29"/>
          <w:lang w:val="en-US"/>
        </w:rPr>
        <w:tab/>
        <w:t xml:space="preserve">  </w:t>
      </w:r>
      <w:r w:rsidRPr="00A437FE">
        <w:rPr>
          <w:rFonts w:ascii="Times New Roman" w:hAnsi="Times New Roman"/>
          <w:b/>
          <w:spacing w:val="-3"/>
          <w:sz w:val="29"/>
          <w:lang w:val="en-US"/>
        </w:rPr>
        <w:t>Model</w:t>
      </w:r>
      <w:r w:rsidR="00546E60" w:rsidRPr="00A437FE">
        <w:rPr>
          <w:rFonts w:ascii="Times New Roman" w:hAnsi="Times New Roman"/>
          <w:b/>
          <w:spacing w:val="-3"/>
          <w:sz w:val="29"/>
          <w:lang w:val="en-US"/>
        </w:rPr>
        <w:t xml:space="preserve"> 1</w:t>
      </w:r>
    </w:p>
    <w:p w14:paraId="0BE8D9B9" w14:textId="77777777" w:rsidR="00546E60" w:rsidRPr="00A437FE" w:rsidRDefault="00A437FE" w:rsidP="00546E60">
      <w:pPr>
        <w:pBdr>
          <w:top w:val="single" w:sz="4" w:space="1" w:color="auto"/>
          <w:left w:val="single" w:sz="4" w:space="4" w:color="auto"/>
          <w:bottom w:val="single" w:sz="4" w:space="1" w:color="auto"/>
          <w:right w:val="single" w:sz="4" w:space="2" w:color="auto"/>
        </w:pBdr>
        <w:tabs>
          <w:tab w:val="left" w:pos="-720"/>
          <w:tab w:val="left" w:pos="0"/>
        </w:tabs>
        <w:suppressAutoHyphens/>
        <w:jc w:val="both"/>
        <w:rPr>
          <w:rFonts w:ascii="Times New Roman" w:hAnsi="Times New Roman"/>
          <w:i/>
          <w:spacing w:val="-3"/>
          <w:lang w:val="en-US"/>
        </w:rPr>
      </w:pPr>
      <w:r w:rsidRPr="00A437FE">
        <w:rPr>
          <w:rFonts w:ascii="Times New Roman" w:hAnsi="Times New Roman"/>
          <w:i/>
          <w:spacing w:val="-3"/>
          <w:lang w:val="en-US"/>
        </w:rPr>
        <w:t>Multiple Choice</w:t>
      </w:r>
      <w:r w:rsidR="00546E60" w:rsidRPr="00A437FE">
        <w:rPr>
          <w:rFonts w:ascii="Times New Roman" w:hAnsi="Times New Roman"/>
          <w:i/>
          <w:spacing w:val="-3"/>
          <w:lang w:val="en-US"/>
        </w:rPr>
        <w:t xml:space="preserve">: </w:t>
      </w:r>
      <w:r w:rsidRPr="00A437FE">
        <w:rPr>
          <w:rFonts w:ascii="Times New Roman" w:hAnsi="Times New Roman"/>
          <w:i/>
          <w:spacing w:val="-3"/>
          <w:lang w:val="en-US"/>
        </w:rPr>
        <w:t>Right answer</w:t>
      </w:r>
      <w:r w:rsidR="002202C1">
        <w:rPr>
          <w:rFonts w:ascii="Times New Roman" w:hAnsi="Times New Roman"/>
          <w:i/>
          <w:spacing w:val="-3"/>
          <w:lang w:val="en-US"/>
        </w:rPr>
        <w:t xml:space="preserve"> +</w:t>
      </w:r>
      <w:proofErr w:type="gramStart"/>
      <w:r w:rsidR="002202C1">
        <w:rPr>
          <w:rFonts w:ascii="Times New Roman" w:hAnsi="Times New Roman"/>
          <w:i/>
          <w:spacing w:val="-3"/>
          <w:lang w:val="en-US"/>
        </w:rPr>
        <w:t>4</w:t>
      </w:r>
      <w:r w:rsidR="00546E60" w:rsidRPr="00A437FE">
        <w:rPr>
          <w:rFonts w:ascii="Times New Roman" w:hAnsi="Times New Roman"/>
          <w:i/>
          <w:spacing w:val="-3"/>
          <w:lang w:val="en-US"/>
        </w:rPr>
        <w:t xml:space="preserve">  </w:t>
      </w:r>
      <w:r w:rsidRPr="00A437FE">
        <w:rPr>
          <w:rFonts w:ascii="Times New Roman" w:hAnsi="Times New Roman"/>
          <w:i/>
          <w:spacing w:val="-3"/>
          <w:lang w:val="en-US"/>
        </w:rPr>
        <w:t>points</w:t>
      </w:r>
      <w:proofErr w:type="gramEnd"/>
      <w:r w:rsidR="00546E60" w:rsidRPr="00A437FE">
        <w:rPr>
          <w:rFonts w:ascii="Times New Roman" w:hAnsi="Times New Roman"/>
          <w:i/>
          <w:spacing w:val="-3"/>
          <w:lang w:val="en-US"/>
        </w:rPr>
        <w:t xml:space="preserve">, </w:t>
      </w:r>
      <w:r w:rsidRPr="00A437FE">
        <w:rPr>
          <w:rFonts w:ascii="Times New Roman" w:hAnsi="Times New Roman"/>
          <w:i/>
          <w:spacing w:val="-3"/>
          <w:lang w:val="en-US"/>
        </w:rPr>
        <w:t>wrong</w:t>
      </w:r>
      <w:r w:rsidR="00546E60" w:rsidRPr="00A437FE">
        <w:rPr>
          <w:rFonts w:ascii="Times New Roman" w:hAnsi="Times New Roman"/>
          <w:i/>
          <w:spacing w:val="-3"/>
          <w:lang w:val="en-US"/>
        </w:rPr>
        <w:t xml:space="preserve"> -1 </w:t>
      </w:r>
      <w:r w:rsidRPr="00A437FE">
        <w:rPr>
          <w:rFonts w:ascii="Times New Roman" w:hAnsi="Times New Roman"/>
          <w:i/>
          <w:spacing w:val="-3"/>
          <w:lang w:val="en-US"/>
        </w:rPr>
        <w:t>point</w:t>
      </w:r>
      <w:r w:rsidR="00546E60" w:rsidRPr="00A437FE">
        <w:rPr>
          <w:rFonts w:ascii="Times New Roman" w:hAnsi="Times New Roman"/>
          <w:i/>
          <w:spacing w:val="-3"/>
          <w:lang w:val="en-US"/>
        </w:rPr>
        <w:t xml:space="preserve">, </w:t>
      </w:r>
      <w:r w:rsidRPr="00A437FE">
        <w:rPr>
          <w:rFonts w:ascii="Times New Roman" w:hAnsi="Times New Roman"/>
          <w:i/>
          <w:spacing w:val="-3"/>
          <w:lang w:val="en-US"/>
        </w:rPr>
        <w:t>empty</w:t>
      </w:r>
      <w:r w:rsidR="00546E60" w:rsidRPr="00A437FE">
        <w:rPr>
          <w:rFonts w:ascii="Times New Roman" w:hAnsi="Times New Roman"/>
          <w:i/>
          <w:spacing w:val="-3"/>
          <w:lang w:val="en-US"/>
        </w:rPr>
        <w:t xml:space="preserve"> +0. </w:t>
      </w:r>
      <w:r w:rsidRPr="00A437FE">
        <w:rPr>
          <w:rFonts w:ascii="Times New Roman" w:hAnsi="Times New Roman"/>
          <w:b/>
          <w:i/>
          <w:spacing w:val="-3"/>
          <w:lang w:val="en-US"/>
        </w:rPr>
        <w:t>Only one right answer per question</w:t>
      </w:r>
    </w:p>
    <w:tbl>
      <w:tblPr>
        <w:tblW w:w="10702" w:type="dxa"/>
        <w:tblBorders>
          <w:top w:val="single" w:sz="6" w:space="0" w:color="auto"/>
          <w:left w:val="single" w:sz="6" w:space="0" w:color="auto"/>
          <w:bottom w:val="single" w:sz="6" w:space="0" w:color="auto"/>
          <w:right w:val="single" w:sz="6" w:space="0" w:color="auto"/>
          <w:insideH w:val="single" w:sz="6" w:space="0" w:color="auto"/>
        </w:tblBorders>
        <w:tblLayout w:type="fixed"/>
        <w:tblCellMar>
          <w:left w:w="70" w:type="dxa"/>
          <w:right w:w="70" w:type="dxa"/>
        </w:tblCellMar>
        <w:tblLook w:val="0000" w:firstRow="0" w:lastRow="0" w:firstColumn="0" w:lastColumn="0" w:noHBand="0" w:noVBand="0"/>
      </w:tblPr>
      <w:tblGrid>
        <w:gridCol w:w="10702"/>
      </w:tblGrid>
      <w:tr w:rsidR="00546E60" w:rsidRPr="00A437FE" w14:paraId="22F0FC39" w14:textId="77777777" w:rsidTr="00C1061C">
        <w:trPr>
          <w:trHeight w:val="411"/>
        </w:trPr>
        <w:tc>
          <w:tcPr>
            <w:tcW w:w="10702" w:type="dxa"/>
          </w:tcPr>
          <w:p w14:paraId="7EF548A6" w14:textId="77777777" w:rsidR="00546E60" w:rsidRPr="00A437FE" w:rsidRDefault="00A437FE" w:rsidP="00C1061C">
            <w:pPr>
              <w:rPr>
                <w:rFonts w:ascii="Arial" w:hAnsi="Arial" w:cs="Arial"/>
                <w:lang w:val="en-US"/>
              </w:rPr>
            </w:pPr>
            <w:r>
              <w:rPr>
                <w:rFonts w:ascii="Arial" w:hAnsi="Arial" w:cs="Arial"/>
                <w:b/>
                <w:lang w:val="en-US"/>
              </w:rPr>
              <w:t>Name and surname:</w:t>
            </w:r>
          </w:p>
        </w:tc>
      </w:tr>
      <w:tr w:rsidR="00546E60" w:rsidRPr="00A437FE" w14:paraId="76413EBE" w14:textId="77777777" w:rsidTr="00C1061C">
        <w:trPr>
          <w:trHeight w:val="418"/>
        </w:trPr>
        <w:tc>
          <w:tcPr>
            <w:tcW w:w="10702" w:type="dxa"/>
          </w:tcPr>
          <w:p w14:paraId="1208CA30" w14:textId="77777777" w:rsidR="00546E60" w:rsidRPr="00A437FE" w:rsidRDefault="00546E60" w:rsidP="00C1061C">
            <w:pPr>
              <w:rPr>
                <w:rFonts w:ascii="Arial" w:hAnsi="Arial" w:cs="Arial"/>
                <w:lang w:val="en-US"/>
              </w:rPr>
            </w:pPr>
            <w:r w:rsidRPr="00A437FE">
              <w:rPr>
                <w:rFonts w:ascii="Arial" w:hAnsi="Arial" w:cs="Arial"/>
                <w:b/>
                <w:lang w:val="en-US"/>
              </w:rPr>
              <w:t>D.N.I</w:t>
            </w:r>
            <w:r w:rsidRPr="00A437FE">
              <w:rPr>
                <w:rFonts w:ascii="Arial" w:hAnsi="Arial" w:cs="Arial"/>
                <w:lang w:val="en-US"/>
              </w:rPr>
              <w:t xml:space="preserve"> :                                     </w:t>
            </w:r>
          </w:p>
        </w:tc>
      </w:tr>
    </w:tbl>
    <w:p w14:paraId="4010FEC7" w14:textId="77777777" w:rsidR="00546E60" w:rsidRPr="00A437FE" w:rsidRDefault="00546E60" w:rsidP="00546E60">
      <w:pPr>
        <w:tabs>
          <w:tab w:val="left" w:pos="-720"/>
        </w:tabs>
        <w:suppressAutoHyphens/>
        <w:jc w:val="both"/>
        <w:rPr>
          <w:rFonts w:ascii="Arial" w:hAnsi="Arial" w:cs="Arial"/>
          <w:spacing w:val="-2"/>
          <w:sz w:val="22"/>
          <w:szCs w:val="22"/>
          <w:lang w:val="en-US"/>
        </w:rPr>
      </w:pPr>
    </w:p>
    <w:p w14:paraId="670AE697" w14:textId="77777777" w:rsidR="00A265EE" w:rsidRPr="00DC53E6" w:rsidRDefault="00A265EE" w:rsidP="00301323">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DC53E6">
        <w:rPr>
          <w:rFonts w:ascii="Arial" w:eastAsiaTheme="minorHAnsi" w:hAnsi="Arial" w:cs="Arial"/>
          <w:b/>
          <w:snapToGrid/>
          <w:spacing w:val="-2"/>
          <w:sz w:val="22"/>
          <w:szCs w:val="22"/>
          <w:lang w:val="en-GB" w:eastAsia="en-US"/>
        </w:rPr>
        <w:t>Regarding the internationalization of Java applications…</w:t>
      </w:r>
    </w:p>
    <w:p w14:paraId="283D27F1" w14:textId="77777777" w:rsidR="00A265EE" w:rsidRDefault="00A265EE" w:rsidP="00FD47C1">
      <w:pPr>
        <w:pStyle w:val="Prrafodelista"/>
        <w:numPr>
          <w:ilvl w:val="0"/>
          <w:numId w:val="12"/>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Texts, numbers, currency and dates to localize are included in a resource bundle (resource file)</w:t>
      </w:r>
    </w:p>
    <w:p w14:paraId="4D321068" w14:textId="7A70CD19" w:rsidR="00A265EE" w:rsidRDefault="00A265EE" w:rsidP="00FD47C1">
      <w:pPr>
        <w:pStyle w:val="Prrafodelista"/>
        <w:numPr>
          <w:ilvl w:val="0"/>
          <w:numId w:val="12"/>
        </w:numPr>
        <w:tabs>
          <w:tab w:val="left" w:pos="-720"/>
          <w:tab w:val="left" w:pos="0"/>
        </w:tabs>
        <w:suppressAutoHyphens/>
        <w:jc w:val="both"/>
        <w:rPr>
          <w:rFonts w:ascii="Arial" w:hAnsi="Arial" w:cs="Arial"/>
          <w:spacing w:val="-2"/>
          <w:sz w:val="22"/>
          <w:lang w:val="en-US"/>
        </w:rPr>
      </w:pPr>
      <w:commentRangeStart w:id="0"/>
      <w:r>
        <w:rPr>
          <w:rFonts w:ascii="Arial" w:hAnsi="Arial" w:cs="Arial"/>
          <w:spacing w:val="-2"/>
          <w:sz w:val="22"/>
          <w:lang w:val="en-US"/>
        </w:rPr>
        <w:t xml:space="preserve">Texts </w:t>
      </w:r>
      <w:r w:rsidR="0039503C">
        <w:rPr>
          <w:rFonts w:ascii="Arial" w:hAnsi="Arial" w:cs="Arial"/>
          <w:spacing w:val="-2"/>
          <w:sz w:val="22"/>
          <w:lang w:val="en-US"/>
        </w:rPr>
        <w:t>are</w:t>
      </w:r>
      <w:r>
        <w:rPr>
          <w:rFonts w:ascii="Arial" w:hAnsi="Arial" w:cs="Arial"/>
          <w:spacing w:val="-2"/>
          <w:sz w:val="22"/>
          <w:lang w:val="en-US"/>
        </w:rPr>
        <w:t xml:space="preserve"> included in resource bundles, while numbers, currency and dates to localize are formatted using the corresponding sentences.</w:t>
      </w:r>
      <w:commentRangeEnd w:id="0"/>
      <w:r w:rsidR="0039503C">
        <w:rPr>
          <w:rStyle w:val="Refdecomentario"/>
        </w:rPr>
        <w:commentReference w:id="0"/>
      </w:r>
    </w:p>
    <w:p w14:paraId="14AC470B" w14:textId="77777777" w:rsidR="00A265EE" w:rsidRDefault="00A265EE" w:rsidP="00FD47C1">
      <w:pPr>
        <w:pStyle w:val="Prrafodelista"/>
        <w:numPr>
          <w:ilvl w:val="0"/>
          <w:numId w:val="12"/>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Texts, numbers, currency and dates to localize are formatted using the corresponding sentences in the source code, waiving the use of resource files.</w:t>
      </w:r>
    </w:p>
    <w:p w14:paraId="302E1BA2" w14:textId="77777777" w:rsidR="00A265EE" w:rsidRPr="00A437FE" w:rsidRDefault="00A265EE" w:rsidP="00FD47C1">
      <w:pPr>
        <w:pStyle w:val="Prrafodelista"/>
        <w:numPr>
          <w:ilvl w:val="0"/>
          <w:numId w:val="12"/>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More than one answer is right</w:t>
      </w:r>
    </w:p>
    <w:p w14:paraId="73E6D6E3" w14:textId="77777777" w:rsidR="00A265EE" w:rsidRDefault="00A265EE" w:rsidP="00FD47C1">
      <w:pPr>
        <w:pStyle w:val="Prrafodelista"/>
        <w:numPr>
          <w:ilvl w:val="0"/>
          <w:numId w:val="12"/>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None of the answers is right</w:t>
      </w:r>
    </w:p>
    <w:p w14:paraId="79CEB5C7" w14:textId="77777777" w:rsidR="00A265EE" w:rsidRDefault="00A265EE" w:rsidP="00546E60">
      <w:pPr>
        <w:tabs>
          <w:tab w:val="left" w:pos="-720"/>
        </w:tabs>
        <w:suppressAutoHyphens/>
        <w:jc w:val="both"/>
        <w:rPr>
          <w:rFonts w:ascii="Arial" w:hAnsi="Arial" w:cs="Arial"/>
          <w:spacing w:val="-2"/>
          <w:sz w:val="22"/>
          <w:lang w:val="en-US"/>
        </w:rPr>
      </w:pPr>
    </w:p>
    <w:p w14:paraId="0A20821E" w14:textId="77777777" w:rsidR="003572D8" w:rsidRPr="00AC0A7F" w:rsidRDefault="003572D8" w:rsidP="00AC0A7F">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AC0A7F">
        <w:rPr>
          <w:rFonts w:ascii="Arial" w:eastAsiaTheme="minorHAnsi" w:hAnsi="Arial" w:cs="Arial"/>
          <w:b/>
          <w:snapToGrid/>
          <w:spacing w:val="-2"/>
          <w:sz w:val="22"/>
          <w:szCs w:val="22"/>
          <w:lang w:val="en-GB" w:eastAsia="en-US"/>
        </w:rPr>
        <w:t xml:space="preserve">We want to implement an event handler for the Key Pressed event. Given that the </w:t>
      </w:r>
      <w:proofErr w:type="spellStart"/>
      <w:r w:rsidRPr="00AC0A7F">
        <w:rPr>
          <w:rFonts w:ascii="Arial" w:eastAsiaTheme="minorHAnsi" w:hAnsi="Arial" w:cs="Arial"/>
          <w:b/>
          <w:snapToGrid/>
          <w:spacing w:val="-2"/>
          <w:sz w:val="22"/>
          <w:szCs w:val="22"/>
          <w:lang w:val="en-GB" w:eastAsia="en-US"/>
        </w:rPr>
        <w:t>KeyListener</w:t>
      </w:r>
      <w:proofErr w:type="spellEnd"/>
      <w:r w:rsidRPr="00AC0A7F">
        <w:rPr>
          <w:rFonts w:ascii="Arial" w:eastAsiaTheme="minorHAnsi" w:hAnsi="Arial" w:cs="Arial"/>
          <w:b/>
          <w:snapToGrid/>
          <w:spacing w:val="-2"/>
          <w:sz w:val="22"/>
          <w:szCs w:val="22"/>
          <w:lang w:val="en-GB" w:eastAsia="en-US"/>
        </w:rPr>
        <w:t xml:space="preserve"> interface has three methods, …</w:t>
      </w:r>
    </w:p>
    <w:p w14:paraId="1C2C5EE4" w14:textId="77777777" w:rsidR="003572D8" w:rsidRPr="00BF1CB8" w:rsidRDefault="003572D8" w:rsidP="002C3B33">
      <w:pPr>
        <w:pStyle w:val="Prrafodelista"/>
        <w:numPr>
          <w:ilvl w:val="0"/>
          <w:numId w:val="28"/>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 xml:space="preserve">We can extend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 </w:t>
      </w:r>
      <w:r>
        <w:rPr>
          <w:rFonts w:ascii="Arial" w:hAnsi="Arial" w:cs="Arial"/>
          <w:spacing w:val="-2"/>
          <w:sz w:val="22"/>
          <w:lang w:val="en-US"/>
        </w:rPr>
        <w:t xml:space="preserve">implement </w:t>
      </w:r>
      <w:r w:rsidRPr="00FF29A4">
        <w:rPr>
          <w:rFonts w:ascii="Arial" w:hAnsi="Arial" w:cs="Arial"/>
          <w:spacing w:val="-2"/>
          <w:sz w:val="22"/>
          <w:lang w:val="en-US"/>
        </w:rPr>
        <w:t xml:space="preserve">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Pr>
          <w:rFonts w:ascii="Arial" w:hAnsi="Arial" w:cs="Arial"/>
          <w:spacing w:val="-2"/>
          <w:sz w:val="22"/>
          <w:lang w:val="en-US"/>
        </w:rPr>
        <w:t>.</w:t>
      </w:r>
    </w:p>
    <w:p w14:paraId="6D4107D3" w14:textId="77777777" w:rsidR="003572D8" w:rsidRPr="00FF29A4" w:rsidRDefault="003572D8" w:rsidP="002C3B33">
      <w:pPr>
        <w:pStyle w:val="Prrafodelista"/>
        <w:numPr>
          <w:ilvl w:val="0"/>
          <w:numId w:val="28"/>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The straight implementation of the listener limit us to have no more than these three methods in our listener, so we extend the adapter, and that way we can create more private methods to handle the logic of the listener.</w:t>
      </w:r>
    </w:p>
    <w:p w14:paraId="72D60FED" w14:textId="77777777" w:rsidR="003572D8" w:rsidRDefault="003572D8" w:rsidP="002C3B33">
      <w:pPr>
        <w:pStyle w:val="Prrafodelista"/>
        <w:numPr>
          <w:ilvl w:val="0"/>
          <w:numId w:val="28"/>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 xml:space="preserve">We cannot use the adapter class, it does not exist for </w:t>
      </w:r>
      <w:r>
        <w:rPr>
          <w:rFonts w:ascii="Arial" w:hAnsi="Arial" w:cs="Arial"/>
          <w:spacing w:val="-2"/>
          <w:sz w:val="22"/>
          <w:lang w:val="en-US"/>
        </w:rPr>
        <w:t>key events</w:t>
      </w:r>
    </w:p>
    <w:p w14:paraId="192DF50E" w14:textId="77777777" w:rsidR="003572D8" w:rsidRPr="00FF29A4" w:rsidRDefault="003572D8" w:rsidP="002C3B33">
      <w:pPr>
        <w:pStyle w:val="Prrafodelista"/>
        <w:numPr>
          <w:ilvl w:val="0"/>
          <w:numId w:val="28"/>
        </w:numPr>
        <w:tabs>
          <w:tab w:val="left" w:pos="-720"/>
          <w:tab w:val="left" w:pos="0"/>
        </w:tabs>
        <w:suppressAutoHyphens/>
        <w:jc w:val="both"/>
        <w:rPr>
          <w:rFonts w:ascii="Arial" w:hAnsi="Arial" w:cs="Arial"/>
          <w:spacing w:val="-2"/>
          <w:sz w:val="22"/>
          <w:lang w:val="en-US"/>
        </w:rPr>
      </w:pPr>
      <w:commentRangeStart w:id="1"/>
      <w:r w:rsidRPr="00FF29A4">
        <w:rPr>
          <w:rFonts w:ascii="Arial" w:hAnsi="Arial" w:cs="Arial"/>
          <w:spacing w:val="-2"/>
          <w:sz w:val="22"/>
          <w:lang w:val="en-US"/>
        </w:rPr>
        <w:t xml:space="preserve">We can implement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 extend 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Pr>
          <w:rFonts w:ascii="Arial" w:hAnsi="Arial" w:cs="Arial"/>
          <w:spacing w:val="-2"/>
          <w:sz w:val="22"/>
          <w:lang w:val="en-US"/>
        </w:rPr>
        <w:t>.</w:t>
      </w:r>
      <w:commentRangeEnd w:id="1"/>
      <w:r w:rsidRPr="002C3B33">
        <w:rPr>
          <w:rFonts w:ascii="Arial" w:hAnsi="Arial" w:cs="Arial"/>
          <w:spacing w:val="-2"/>
          <w:sz w:val="22"/>
          <w:lang w:val="en-US"/>
        </w:rPr>
        <w:commentReference w:id="1"/>
      </w:r>
    </w:p>
    <w:p w14:paraId="131EDA9A" w14:textId="77777777" w:rsidR="003572D8" w:rsidRPr="00FF29A4" w:rsidRDefault="003572D8" w:rsidP="002C3B33">
      <w:pPr>
        <w:pStyle w:val="Prrafodelista"/>
        <w:numPr>
          <w:ilvl w:val="0"/>
          <w:numId w:val="28"/>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 xml:space="preserve">We can implement </w:t>
      </w:r>
      <w:proofErr w:type="gramStart"/>
      <w:r w:rsidRPr="00FF29A4">
        <w:rPr>
          <w:rFonts w:ascii="Arial" w:hAnsi="Arial" w:cs="Arial"/>
          <w:spacing w:val="-2"/>
          <w:sz w:val="22"/>
          <w:lang w:val="en-US"/>
        </w:rPr>
        <w:t xml:space="preserve">both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w:t>
      </w:r>
      <w:proofErr w:type="gramEnd"/>
      <w:r w:rsidRPr="00FF29A4">
        <w:rPr>
          <w:rFonts w:ascii="Arial" w:hAnsi="Arial" w:cs="Arial"/>
          <w:spacing w:val="-2"/>
          <w:sz w:val="22"/>
          <w:lang w:val="en-US"/>
        </w:rPr>
        <w:t xml:space="preserve"> 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Pr>
          <w:rFonts w:ascii="Arial" w:hAnsi="Arial" w:cs="Arial"/>
          <w:spacing w:val="-2"/>
          <w:sz w:val="22"/>
          <w:lang w:val="en-US"/>
        </w:rPr>
        <w:t>.</w:t>
      </w:r>
    </w:p>
    <w:p w14:paraId="21B5087C" w14:textId="77777777" w:rsidR="00A265EE" w:rsidRPr="003572D8" w:rsidRDefault="00A265EE" w:rsidP="00BD28D1">
      <w:pPr>
        <w:pStyle w:val="Prrafodelista"/>
        <w:widowControl/>
        <w:tabs>
          <w:tab w:val="left" w:pos="-720"/>
        </w:tabs>
        <w:suppressAutoHyphens/>
        <w:spacing w:before="60" w:after="160" w:line="259" w:lineRule="auto"/>
        <w:ind w:left="1080"/>
        <w:jc w:val="both"/>
        <w:rPr>
          <w:rFonts w:ascii="Arial" w:eastAsiaTheme="minorHAnsi" w:hAnsi="Arial" w:cs="Arial"/>
          <w:b/>
          <w:snapToGrid/>
          <w:spacing w:val="-2"/>
          <w:sz w:val="22"/>
          <w:szCs w:val="22"/>
          <w:lang w:val="en-US" w:eastAsia="en-US"/>
        </w:rPr>
      </w:pPr>
    </w:p>
    <w:p w14:paraId="39133BEA" w14:textId="77777777" w:rsidR="002202C1" w:rsidRPr="00826FC4" w:rsidRDefault="00826FC4" w:rsidP="00301323">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Pr>
          <w:noProof/>
          <w:snapToGrid/>
        </w:rPr>
        <w:drawing>
          <wp:anchor distT="0" distB="0" distL="114300" distR="114300" simplePos="0" relativeHeight="251658240" behindDoc="1" locked="0" layoutInCell="1" allowOverlap="1" wp14:anchorId="58A48CF1" wp14:editId="3BBFF017">
            <wp:simplePos x="0" y="0"/>
            <wp:positionH relativeFrom="column">
              <wp:posOffset>3782060</wp:posOffset>
            </wp:positionH>
            <wp:positionV relativeFrom="paragraph">
              <wp:posOffset>245745</wp:posOffset>
            </wp:positionV>
            <wp:extent cx="2305685" cy="1421130"/>
            <wp:effectExtent l="0" t="0" r="0" b="7620"/>
            <wp:wrapThrough wrapText="bothSides">
              <wp:wrapPolygon edited="0">
                <wp:start x="0" y="0"/>
                <wp:lineTo x="0" y="21426"/>
                <wp:lineTo x="21416" y="21426"/>
                <wp:lineTo x="21416" y="0"/>
                <wp:lineTo x="0" y="0"/>
              </wp:wrapPolygon>
            </wp:wrapThrough>
            <wp:docPr id="5" name="Imagen 5" descr="http://cdn4.velocidad.es/wp-content/uploads/2015/02/test-veloc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4.velocidad.es/wp-content/uploads/2015/02/test-velocida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5685" cy="1421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02C1" w:rsidRPr="00DC53E6">
        <w:rPr>
          <w:rFonts w:ascii="Arial" w:eastAsiaTheme="minorHAnsi" w:hAnsi="Arial" w:cs="Arial"/>
          <w:b/>
          <w:snapToGrid/>
          <w:spacing w:val="-2"/>
          <w:sz w:val="22"/>
          <w:szCs w:val="22"/>
          <w:lang w:val="en-GB" w:eastAsia="en-US"/>
        </w:rPr>
        <w:t xml:space="preserve">The picture shows a screen shot of an Internet connection speed test. </w:t>
      </w:r>
      <w:r w:rsidR="002202C1" w:rsidRPr="00826FC4">
        <w:rPr>
          <w:rFonts w:ascii="Arial" w:eastAsiaTheme="minorHAnsi" w:hAnsi="Arial" w:cs="Arial"/>
          <w:b/>
          <w:snapToGrid/>
          <w:spacing w:val="-2"/>
          <w:sz w:val="22"/>
          <w:szCs w:val="22"/>
          <w:lang w:val="en-GB" w:eastAsia="en-US"/>
        </w:rPr>
        <w:t xml:space="preserve">Which principles have the designers applied </w:t>
      </w:r>
      <w:r w:rsidR="002202C1" w:rsidRPr="00AC0A7F">
        <w:rPr>
          <w:rFonts w:ascii="Arial" w:eastAsiaTheme="minorHAnsi" w:hAnsi="Arial" w:cs="Arial"/>
          <w:b/>
          <w:snapToGrid/>
          <w:spacing w:val="-2"/>
          <w:sz w:val="22"/>
          <w:szCs w:val="22"/>
          <w:lang w:val="en-GB" w:eastAsia="en-US"/>
        </w:rPr>
        <w:t>here?</w:t>
      </w:r>
      <w:r w:rsidRPr="00826FC4">
        <w:rPr>
          <w:noProof/>
          <w:snapToGrid/>
          <w:lang w:val="en-GB"/>
        </w:rPr>
        <w:t xml:space="preserve"> </w:t>
      </w:r>
    </w:p>
    <w:p w14:paraId="31EE42B2" w14:textId="77777777" w:rsidR="002202C1" w:rsidRPr="0077241F" w:rsidRDefault="002202C1" w:rsidP="002202C1">
      <w:pPr>
        <w:pStyle w:val="Prrafodelista"/>
        <w:keepNext/>
        <w:keepLines/>
        <w:widowControl/>
        <w:spacing w:after="160" w:line="259" w:lineRule="auto"/>
        <w:jc w:val="center"/>
        <w:rPr>
          <w:lang w:val="en-US"/>
        </w:rPr>
      </w:pPr>
    </w:p>
    <w:p w14:paraId="1C817378" w14:textId="77777777" w:rsidR="002202C1" w:rsidRPr="00FD47C1" w:rsidRDefault="002202C1" w:rsidP="00FD47C1">
      <w:pPr>
        <w:pStyle w:val="Prrafodelista"/>
        <w:numPr>
          <w:ilvl w:val="0"/>
          <w:numId w:val="14"/>
        </w:numPr>
        <w:tabs>
          <w:tab w:val="left" w:pos="-720"/>
          <w:tab w:val="left" w:pos="0"/>
        </w:tabs>
        <w:suppressAutoHyphens/>
        <w:jc w:val="both"/>
        <w:rPr>
          <w:rFonts w:ascii="Arial" w:hAnsi="Arial" w:cs="Arial"/>
          <w:spacing w:val="-2"/>
          <w:sz w:val="22"/>
          <w:lang w:val="en-US"/>
        </w:rPr>
      </w:pPr>
      <w:r w:rsidRPr="00FD47C1">
        <w:rPr>
          <w:rFonts w:ascii="Arial" w:hAnsi="Arial" w:cs="Arial"/>
          <w:spacing w:val="-2"/>
          <w:sz w:val="22"/>
          <w:lang w:val="en-US"/>
        </w:rPr>
        <w:t>Consistency</w:t>
      </w:r>
    </w:p>
    <w:p w14:paraId="2D377D0A" w14:textId="77777777" w:rsidR="002202C1" w:rsidRPr="00FD47C1" w:rsidRDefault="002202C1" w:rsidP="00FD47C1">
      <w:pPr>
        <w:pStyle w:val="Prrafodelista"/>
        <w:numPr>
          <w:ilvl w:val="0"/>
          <w:numId w:val="14"/>
        </w:numPr>
        <w:tabs>
          <w:tab w:val="left" w:pos="-720"/>
          <w:tab w:val="left" w:pos="0"/>
        </w:tabs>
        <w:suppressAutoHyphens/>
        <w:jc w:val="both"/>
        <w:rPr>
          <w:rFonts w:ascii="Arial" w:hAnsi="Arial" w:cs="Arial"/>
          <w:spacing w:val="-2"/>
          <w:sz w:val="22"/>
          <w:lang w:val="en-US"/>
        </w:rPr>
      </w:pPr>
      <w:r w:rsidRPr="00FD47C1">
        <w:rPr>
          <w:rFonts w:ascii="Arial" w:hAnsi="Arial" w:cs="Arial"/>
          <w:spacing w:val="-2"/>
          <w:sz w:val="22"/>
          <w:lang w:val="en-US"/>
        </w:rPr>
        <w:t>Familiarity</w:t>
      </w:r>
    </w:p>
    <w:p w14:paraId="44C4B62F" w14:textId="77777777" w:rsidR="002202C1" w:rsidRPr="00FD47C1" w:rsidRDefault="002202C1" w:rsidP="00FD47C1">
      <w:pPr>
        <w:pStyle w:val="Prrafodelista"/>
        <w:numPr>
          <w:ilvl w:val="0"/>
          <w:numId w:val="14"/>
        </w:numPr>
        <w:tabs>
          <w:tab w:val="left" w:pos="-720"/>
          <w:tab w:val="left" w:pos="0"/>
        </w:tabs>
        <w:suppressAutoHyphens/>
        <w:jc w:val="both"/>
        <w:rPr>
          <w:rFonts w:ascii="Arial" w:hAnsi="Arial" w:cs="Arial"/>
          <w:spacing w:val="-2"/>
          <w:sz w:val="22"/>
          <w:lang w:val="en-US"/>
        </w:rPr>
      </w:pPr>
      <w:r w:rsidRPr="00FD47C1">
        <w:rPr>
          <w:rFonts w:ascii="Arial" w:hAnsi="Arial" w:cs="Arial"/>
          <w:spacing w:val="-2"/>
          <w:sz w:val="22"/>
          <w:lang w:val="en-US"/>
        </w:rPr>
        <w:t>Observability</w:t>
      </w:r>
    </w:p>
    <w:p w14:paraId="498E02D7" w14:textId="77777777" w:rsidR="002202C1" w:rsidRPr="00FD47C1" w:rsidRDefault="002202C1" w:rsidP="00FD47C1">
      <w:pPr>
        <w:pStyle w:val="Prrafodelista"/>
        <w:numPr>
          <w:ilvl w:val="0"/>
          <w:numId w:val="14"/>
        </w:numPr>
        <w:tabs>
          <w:tab w:val="left" w:pos="-720"/>
          <w:tab w:val="left" w:pos="0"/>
        </w:tabs>
        <w:suppressAutoHyphens/>
        <w:jc w:val="both"/>
        <w:rPr>
          <w:rFonts w:ascii="Arial" w:hAnsi="Arial" w:cs="Arial"/>
          <w:spacing w:val="-2"/>
          <w:sz w:val="22"/>
          <w:lang w:val="en-US"/>
        </w:rPr>
      </w:pPr>
      <w:r w:rsidRPr="00FD47C1">
        <w:rPr>
          <w:rFonts w:ascii="Arial" w:hAnsi="Arial" w:cs="Arial"/>
          <w:spacing w:val="-2"/>
          <w:sz w:val="22"/>
          <w:lang w:val="en-US"/>
        </w:rPr>
        <w:t>Recoverability</w:t>
      </w:r>
    </w:p>
    <w:p w14:paraId="680FBCCF" w14:textId="77777777" w:rsidR="002202C1" w:rsidRDefault="002202C1" w:rsidP="00FD47C1">
      <w:pPr>
        <w:pStyle w:val="Prrafodelista"/>
        <w:numPr>
          <w:ilvl w:val="0"/>
          <w:numId w:val="14"/>
        </w:numPr>
        <w:tabs>
          <w:tab w:val="left" w:pos="-720"/>
          <w:tab w:val="left" w:pos="0"/>
        </w:tabs>
        <w:suppressAutoHyphens/>
        <w:jc w:val="both"/>
        <w:rPr>
          <w:rFonts w:ascii="Arial" w:hAnsi="Arial" w:cs="Arial"/>
          <w:spacing w:val="-2"/>
          <w:sz w:val="22"/>
          <w:lang w:val="en-US"/>
        </w:rPr>
      </w:pPr>
      <w:commentRangeStart w:id="2"/>
      <w:r w:rsidRPr="00FD47C1">
        <w:rPr>
          <w:rFonts w:ascii="Arial" w:hAnsi="Arial" w:cs="Arial"/>
          <w:spacing w:val="-2"/>
          <w:sz w:val="22"/>
          <w:lang w:val="en-US"/>
        </w:rPr>
        <w:t>More than one answers are right.</w:t>
      </w:r>
      <w:commentRangeEnd w:id="2"/>
      <w:r w:rsidRPr="00FD47C1">
        <w:rPr>
          <w:lang w:val="en-US"/>
        </w:rPr>
        <w:commentReference w:id="2"/>
      </w:r>
    </w:p>
    <w:p w14:paraId="3ECB2EB6" w14:textId="77777777" w:rsidR="00D04E7F" w:rsidRPr="00FD47C1" w:rsidRDefault="00D04E7F" w:rsidP="00D04E7F">
      <w:pPr>
        <w:pStyle w:val="Prrafodelista"/>
        <w:tabs>
          <w:tab w:val="left" w:pos="-720"/>
          <w:tab w:val="left" w:pos="0"/>
        </w:tabs>
        <w:suppressAutoHyphens/>
        <w:jc w:val="both"/>
        <w:rPr>
          <w:rFonts w:ascii="Arial" w:hAnsi="Arial" w:cs="Arial"/>
          <w:spacing w:val="-2"/>
          <w:sz w:val="22"/>
          <w:lang w:val="en-US"/>
        </w:rPr>
      </w:pPr>
    </w:p>
    <w:p w14:paraId="13CBC9F9" w14:textId="77777777" w:rsidR="0074032B" w:rsidRPr="00A437FE" w:rsidRDefault="0074032B" w:rsidP="007265F1">
      <w:pPr>
        <w:tabs>
          <w:tab w:val="left" w:pos="-720"/>
          <w:tab w:val="left" w:pos="0"/>
        </w:tabs>
        <w:suppressAutoHyphens/>
        <w:ind w:left="720" w:hanging="720"/>
        <w:jc w:val="both"/>
        <w:rPr>
          <w:rFonts w:ascii="Arial" w:hAnsi="Arial" w:cs="Arial"/>
          <w:spacing w:val="-2"/>
          <w:sz w:val="22"/>
          <w:lang w:val="en-US"/>
        </w:rPr>
      </w:pPr>
    </w:p>
    <w:p w14:paraId="0C0FFE5F" w14:textId="77777777" w:rsidR="0074032B" w:rsidRDefault="00BC5C05" w:rsidP="00A437FE">
      <w:pPr>
        <w:tabs>
          <w:tab w:val="left" w:pos="-720"/>
          <w:tab w:val="left" w:pos="0"/>
        </w:tabs>
        <w:suppressAutoHyphens/>
        <w:ind w:left="720" w:hanging="720"/>
        <w:jc w:val="both"/>
        <w:rPr>
          <w:rFonts w:ascii="Arial" w:hAnsi="Arial" w:cs="Arial"/>
          <w:spacing w:val="-2"/>
          <w:sz w:val="22"/>
          <w:lang w:val="en-US"/>
        </w:rPr>
      </w:pPr>
      <w:r w:rsidRPr="0077241F">
        <w:rPr>
          <w:noProof/>
        </w:rPr>
        <w:drawing>
          <wp:inline distT="0" distB="0" distL="0" distR="0" wp14:anchorId="4D6A6378" wp14:editId="0576C684">
            <wp:extent cx="1833604" cy="2057396"/>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835193" cy="2059179"/>
                    </a:xfrm>
                    <a:prstGeom prst="rect">
                      <a:avLst/>
                    </a:prstGeom>
                    <a:noFill/>
                    <a:ln w="9525">
                      <a:noFill/>
                      <a:miter lim="800000"/>
                      <a:headEnd/>
                      <a:tailEnd/>
                    </a:ln>
                  </pic:spPr>
                </pic:pic>
              </a:graphicData>
            </a:graphic>
          </wp:inline>
        </w:drawing>
      </w:r>
    </w:p>
    <w:p w14:paraId="5C9E3CBB" w14:textId="77777777" w:rsidR="00BC5C05" w:rsidRDefault="00BC5C05" w:rsidP="00A437FE">
      <w:pPr>
        <w:tabs>
          <w:tab w:val="left" w:pos="-720"/>
          <w:tab w:val="left" w:pos="0"/>
        </w:tabs>
        <w:suppressAutoHyphens/>
        <w:ind w:left="720" w:hanging="720"/>
        <w:jc w:val="both"/>
        <w:rPr>
          <w:rFonts w:ascii="Arial" w:hAnsi="Arial" w:cs="Arial"/>
          <w:spacing w:val="-2"/>
          <w:sz w:val="22"/>
          <w:lang w:val="en-US"/>
        </w:rPr>
      </w:pPr>
    </w:p>
    <w:p w14:paraId="3D8CB0F1" w14:textId="77777777" w:rsidR="00D04E7F" w:rsidRDefault="00D04E7F" w:rsidP="00D04E7F">
      <w:pPr>
        <w:pStyle w:val="Prrafodelista"/>
        <w:widowControl/>
        <w:tabs>
          <w:tab w:val="left" w:pos="-720"/>
        </w:tabs>
        <w:suppressAutoHyphens/>
        <w:ind w:left="425"/>
        <w:jc w:val="both"/>
        <w:rPr>
          <w:rFonts w:ascii="Arial" w:eastAsiaTheme="minorHAnsi" w:hAnsi="Arial" w:cs="Arial"/>
          <w:b/>
          <w:snapToGrid/>
          <w:spacing w:val="-2"/>
          <w:sz w:val="22"/>
          <w:szCs w:val="22"/>
          <w:lang w:val="en-GB" w:eastAsia="en-US"/>
        </w:rPr>
      </w:pPr>
    </w:p>
    <w:p w14:paraId="596CF3AD" w14:textId="77777777" w:rsidR="00BC5C05" w:rsidRPr="00AC0A7F" w:rsidRDefault="00BC5C05" w:rsidP="00AC0A7F">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AC0A7F">
        <w:rPr>
          <w:rFonts w:ascii="Arial" w:eastAsiaTheme="minorHAnsi" w:hAnsi="Arial" w:cs="Arial"/>
          <w:b/>
          <w:snapToGrid/>
          <w:spacing w:val="-2"/>
          <w:sz w:val="22"/>
          <w:szCs w:val="22"/>
          <w:lang w:val="en-GB" w:eastAsia="en-US"/>
        </w:rPr>
        <w:t xml:space="preserve">The </w:t>
      </w:r>
      <w:proofErr w:type="spellStart"/>
      <w:r w:rsidRPr="00AC0A7F">
        <w:rPr>
          <w:rFonts w:ascii="Arial" w:eastAsiaTheme="minorHAnsi" w:hAnsi="Arial" w:cs="Arial"/>
          <w:b/>
          <w:snapToGrid/>
          <w:spacing w:val="-2"/>
          <w:sz w:val="22"/>
          <w:szCs w:val="22"/>
          <w:lang w:val="en-GB" w:eastAsia="en-US"/>
        </w:rPr>
        <w:t>combobox</w:t>
      </w:r>
      <w:proofErr w:type="spellEnd"/>
      <w:r w:rsidRPr="00AC0A7F">
        <w:rPr>
          <w:rFonts w:ascii="Arial" w:eastAsiaTheme="minorHAnsi" w:hAnsi="Arial" w:cs="Arial"/>
          <w:b/>
          <w:snapToGrid/>
          <w:spacing w:val="-2"/>
          <w:sz w:val="22"/>
          <w:szCs w:val="22"/>
          <w:lang w:val="en-GB" w:eastAsia="en-US"/>
        </w:rPr>
        <w:t xml:space="preserve"> of the picture…</w:t>
      </w:r>
    </w:p>
    <w:p w14:paraId="43CD23CA" w14:textId="77777777" w:rsidR="00BC5C05" w:rsidRDefault="00BC5C05" w:rsidP="00DB674D">
      <w:pPr>
        <w:pStyle w:val="Prrafodelista"/>
        <w:numPr>
          <w:ilvl w:val="0"/>
          <w:numId w:val="45"/>
        </w:numPr>
        <w:tabs>
          <w:tab w:val="left" w:pos="-720"/>
          <w:tab w:val="left" w:pos="0"/>
        </w:tabs>
        <w:suppressAutoHyphens/>
        <w:jc w:val="both"/>
        <w:rPr>
          <w:rFonts w:ascii="Arial" w:hAnsi="Arial" w:cs="Arial"/>
          <w:spacing w:val="-2"/>
          <w:sz w:val="22"/>
          <w:lang w:val="en-US"/>
        </w:rPr>
      </w:pPr>
      <w:commentRangeStart w:id="3"/>
      <w:r w:rsidRPr="00FF29A4">
        <w:rPr>
          <w:rFonts w:ascii="Arial" w:hAnsi="Arial" w:cs="Arial"/>
          <w:spacing w:val="-2"/>
          <w:sz w:val="22"/>
          <w:lang w:val="en-US"/>
        </w:rPr>
        <w:t>It does not satisfy all the recommendations related to its content, given that its elements are not correctly organized.</w:t>
      </w:r>
      <w:commentRangeEnd w:id="3"/>
      <w:r w:rsidRPr="002C3B33">
        <w:rPr>
          <w:rFonts w:ascii="Arial" w:hAnsi="Arial" w:cs="Arial"/>
          <w:spacing w:val="-2"/>
          <w:sz w:val="22"/>
        </w:rPr>
        <w:commentReference w:id="3"/>
      </w:r>
    </w:p>
    <w:p w14:paraId="2FE2E476" w14:textId="77777777" w:rsidR="00BC5C05" w:rsidRPr="001A0F13" w:rsidRDefault="00BC5C05" w:rsidP="00DB674D">
      <w:pPr>
        <w:pStyle w:val="Prrafodelista"/>
        <w:numPr>
          <w:ilvl w:val="0"/>
          <w:numId w:val="45"/>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It does not need keyboard access support given that it already has an “</w:t>
      </w:r>
      <w:proofErr w:type="spellStart"/>
      <w:r w:rsidRPr="00FF29A4">
        <w:rPr>
          <w:rFonts w:ascii="Arial" w:hAnsi="Arial" w:cs="Arial"/>
          <w:spacing w:val="-2"/>
          <w:sz w:val="22"/>
          <w:lang w:val="en-US"/>
        </w:rPr>
        <w:t>Ir</w:t>
      </w:r>
      <w:proofErr w:type="spellEnd"/>
      <w:r w:rsidRPr="00FF29A4">
        <w:rPr>
          <w:rFonts w:ascii="Arial" w:hAnsi="Arial" w:cs="Arial"/>
          <w:spacing w:val="-2"/>
          <w:sz w:val="22"/>
          <w:lang w:val="en-US"/>
        </w:rPr>
        <w:t xml:space="preserve">” (Go to…) </w:t>
      </w:r>
      <w:r>
        <w:rPr>
          <w:rFonts w:ascii="Arial" w:hAnsi="Arial" w:cs="Arial"/>
          <w:spacing w:val="-2"/>
          <w:sz w:val="22"/>
          <w:lang w:val="en-US"/>
        </w:rPr>
        <w:t>button</w:t>
      </w:r>
    </w:p>
    <w:p w14:paraId="2E6341CF" w14:textId="77777777" w:rsidR="00BC5C05" w:rsidRDefault="00BC5C05" w:rsidP="00DB674D">
      <w:pPr>
        <w:pStyle w:val="Prrafodelista"/>
        <w:numPr>
          <w:ilvl w:val="0"/>
          <w:numId w:val="4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a</w:t>
      </w:r>
      <w:r w:rsidRPr="00FF29A4">
        <w:rPr>
          <w:rFonts w:ascii="Arial" w:hAnsi="Arial" w:cs="Arial"/>
          <w:spacing w:val="-2"/>
          <w:sz w:val="22"/>
          <w:lang w:val="en-US"/>
        </w:rPr>
        <w:t xml:space="preserve">) </w:t>
      </w:r>
      <w:proofErr w:type="gramStart"/>
      <w:r w:rsidRPr="00FF29A4">
        <w:rPr>
          <w:rFonts w:ascii="Arial" w:hAnsi="Arial" w:cs="Arial"/>
          <w:spacing w:val="-2"/>
          <w:sz w:val="22"/>
          <w:lang w:val="en-US"/>
        </w:rPr>
        <w:t xml:space="preserve">and </w:t>
      </w:r>
      <w:r>
        <w:rPr>
          <w:rFonts w:ascii="Arial" w:hAnsi="Arial" w:cs="Arial"/>
          <w:spacing w:val="-2"/>
          <w:sz w:val="22"/>
          <w:lang w:val="en-US"/>
        </w:rPr>
        <w:t xml:space="preserve"> b</w:t>
      </w:r>
      <w:proofErr w:type="gramEnd"/>
      <w:r w:rsidRPr="00FF29A4">
        <w:rPr>
          <w:rFonts w:ascii="Arial" w:hAnsi="Arial" w:cs="Arial"/>
          <w:spacing w:val="-2"/>
          <w:sz w:val="22"/>
          <w:lang w:val="en-US"/>
        </w:rPr>
        <w:t>) are correct.</w:t>
      </w:r>
    </w:p>
    <w:p w14:paraId="30E06BDB" w14:textId="77777777" w:rsidR="00BC5C05" w:rsidRPr="00FF29A4" w:rsidRDefault="00BC5C05" w:rsidP="00DB674D">
      <w:pPr>
        <w:pStyle w:val="Prrafodelista"/>
        <w:numPr>
          <w:ilvl w:val="0"/>
          <w:numId w:val="45"/>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It satisfies all the recommendations related to its content, given that its elements are capitalized.</w:t>
      </w:r>
    </w:p>
    <w:p w14:paraId="2C96793E" w14:textId="77777777" w:rsidR="00BC5C05" w:rsidRPr="001A0F13" w:rsidRDefault="00BC5C05" w:rsidP="00DB674D">
      <w:pPr>
        <w:pStyle w:val="Prrafodelista"/>
        <w:numPr>
          <w:ilvl w:val="0"/>
          <w:numId w:val="45"/>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None of the answers is right.</w:t>
      </w:r>
    </w:p>
    <w:p w14:paraId="23B5FA58" w14:textId="77777777" w:rsidR="00BC5C05" w:rsidRPr="00A437FE" w:rsidRDefault="00BC5C05" w:rsidP="00A437FE">
      <w:pPr>
        <w:tabs>
          <w:tab w:val="left" w:pos="-720"/>
          <w:tab w:val="left" w:pos="0"/>
        </w:tabs>
        <w:suppressAutoHyphens/>
        <w:ind w:left="720" w:hanging="720"/>
        <w:jc w:val="both"/>
        <w:rPr>
          <w:rFonts w:ascii="Arial" w:hAnsi="Arial" w:cs="Arial"/>
          <w:spacing w:val="-2"/>
          <w:sz w:val="22"/>
          <w:lang w:val="en-US"/>
        </w:rPr>
      </w:pPr>
    </w:p>
    <w:p w14:paraId="1751CC00" w14:textId="77777777" w:rsidR="0074032B" w:rsidRDefault="0074032B" w:rsidP="007265F1">
      <w:pPr>
        <w:tabs>
          <w:tab w:val="left" w:pos="-720"/>
          <w:tab w:val="left" w:pos="0"/>
        </w:tabs>
        <w:suppressAutoHyphens/>
        <w:ind w:left="720" w:hanging="720"/>
        <w:jc w:val="both"/>
        <w:rPr>
          <w:rFonts w:ascii="Arial" w:hAnsi="Arial" w:cs="Arial"/>
          <w:spacing w:val="-2"/>
          <w:sz w:val="22"/>
          <w:lang w:val="en-US"/>
        </w:rPr>
      </w:pPr>
    </w:p>
    <w:p w14:paraId="380BE129" w14:textId="77777777" w:rsidR="00DB674D" w:rsidRDefault="00DB674D" w:rsidP="007265F1">
      <w:pPr>
        <w:tabs>
          <w:tab w:val="left" w:pos="-720"/>
          <w:tab w:val="left" w:pos="0"/>
        </w:tabs>
        <w:suppressAutoHyphens/>
        <w:ind w:left="720" w:hanging="720"/>
        <w:jc w:val="both"/>
        <w:rPr>
          <w:rFonts w:ascii="Arial" w:hAnsi="Arial" w:cs="Arial"/>
          <w:spacing w:val="-2"/>
          <w:sz w:val="22"/>
          <w:lang w:val="en-US"/>
        </w:rPr>
      </w:pPr>
    </w:p>
    <w:p w14:paraId="3AC9AE79" w14:textId="77777777" w:rsidR="00DB674D" w:rsidRPr="00A437FE" w:rsidRDefault="00DB674D" w:rsidP="007265F1">
      <w:pPr>
        <w:tabs>
          <w:tab w:val="left" w:pos="-720"/>
          <w:tab w:val="left" w:pos="0"/>
        </w:tabs>
        <w:suppressAutoHyphens/>
        <w:ind w:left="720" w:hanging="720"/>
        <w:jc w:val="both"/>
        <w:rPr>
          <w:rFonts w:ascii="Arial" w:hAnsi="Arial" w:cs="Arial"/>
          <w:spacing w:val="-2"/>
          <w:sz w:val="22"/>
          <w:lang w:val="en-US"/>
        </w:rPr>
      </w:pPr>
    </w:p>
    <w:p w14:paraId="663723DB" w14:textId="77777777" w:rsidR="00F645DB" w:rsidRPr="00DC53E6" w:rsidRDefault="00F645DB" w:rsidP="00301323">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DC53E6">
        <w:rPr>
          <w:rFonts w:ascii="Arial" w:eastAsiaTheme="minorHAnsi" w:hAnsi="Arial" w:cs="Arial"/>
          <w:b/>
          <w:snapToGrid/>
          <w:spacing w:val="-2"/>
          <w:sz w:val="22"/>
          <w:szCs w:val="22"/>
          <w:lang w:val="en-GB" w:eastAsia="en-US"/>
        </w:rPr>
        <w:t>Regarding text components, we can state that:</w:t>
      </w:r>
    </w:p>
    <w:p w14:paraId="6C6788D5" w14:textId="77777777" w:rsidR="00546E60" w:rsidRPr="00F645DB" w:rsidRDefault="00F645DB" w:rsidP="00FD47C1">
      <w:pPr>
        <w:pStyle w:val="Prrafodelista"/>
        <w:numPr>
          <w:ilvl w:val="0"/>
          <w:numId w:val="16"/>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To associate a mnemonic to a </w:t>
      </w:r>
      <w:proofErr w:type="spellStart"/>
      <w:r w:rsidR="00546E60" w:rsidRPr="00FD47C1">
        <w:rPr>
          <w:rFonts w:ascii="Arial" w:hAnsi="Arial" w:cs="Arial"/>
          <w:spacing w:val="-2"/>
          <w:sz w:val="22"/>
          <w:lang w:val="en-US"/>
        </w:rPr>
        <w:t>JTextField</w:t>
      </w:r>
      <w:proofErr w:type="spellEnd"/>
      <w:r w:rsidR="00546E60" w:rsidRPr="00F645DB">
        <w:rPr>
          <w:rFonts w:ascii="Arial" w:hAnsi="Arial" w:cs="Arial"/>
          <w:spacing w:val="-2"/>
          <w:sz w:val="22"/>
          <w:lang w:val="en-US"/>
        </w:rPr>
        <w:t xml:space="preserve"> </w:t>
      </w:r>
      <w:r>
        <w:rPr>
          <w:rFonts w:ascii="Arial" w:hAnsi="Arial" w:cs="Arial"/>
          <w:spacing w:val="-2"/>
          <w:sz w:val="22"/>
          <w:lang w:val="en-US"/>
        </w:rPr>
        <w:t>its</w:t>
      </w:r>
      <w:r w:rsidRPr="00F645DB">
        <w:rPr>
          <w:rFonts w:ascii="Arial" w:hAnsi="Arial" w:cs="Arial"/>
          <w:spacing w:val="-2"/>
          <w:sz w:val="22"/>
          <w:lang w:val="en-US"/>
        </w:rPr>
        <w:t xml:space="preserve"> </w:t>
      </w:r>
      <w:proofErr w:type="spellStart"/>
      <w:r w:rsidR="00546E60" w:rsidRPr="00FD47C1">
        <w:rPr>
          <w:rFonts w:ascii="Arial" w:hAnsi="Arial" w:cs="Arial"/>
          <w:spacing w:val="-2"/>
          <w:sz w:val="22"/>
          <w:lang w:val="en-US"/>
        </w:rPr>
        <w:t>displayedMnemonic</w:t>
      </w:r>
      <w:proofErr w:type="spellEnd"/>
      <w:r w:rsidR="00546E60" w:rsidRPr="00F645DB">
        <w:rPr>
          <w:rFonts w:ascii="Arial" w:hAnsi="Arial" w:cs="Arial"/>
          <w:spacing w:val="-2"/>
          <w:sz w:val="22"/>
          <w:lang w:val="en-US"/>
        </w:rPr>
        <w:t xml:space="preserve"> </w:t>
      </w:r>
      <w:r w:rsidRPr="00F645DB">
        <w:rPr>
          <w:rFonts w:ascii="Arial" w:hAnsi="Arial" w:cs="Arial"/>
          <w:spacing w:val="-2"/>
          <w:sz w:val="22"/>
          <w:lang w:val="en-US"/>
        </w:rPr>
        <w:t xml:space="preserve">property </w:t>
      </w:r>
      <w:r>
        <w:rPr>
          <w:rFonts w:ascii="Arial" w:hAnsi="Arial" w:cs="Arial"/>
          <w:spacing w:val="-2"/>
          <w:sz w:val="22"/>
          <w:lang w:val="en-US"/>
        </w:rPr>
        <w:t>must be modified.</w:t>
      </w:r>
    </w:p>
    <w:p w14:paraId="5AF95262" w14:textId="77777777" w:rsidR="00F645DB" w:rsidRDefault="00F645DB" w:rsidP="00FD47C1">
      <w:pPr>
        <w:pStyle w:val="Prrafodelista"/>
        <w:numPr>
          <w:ilvl w:val="0"/>
          <w:numId w:val="16"/>
        </w:numPr>
        <w:tabs>
          <w:tab w:val="left" w:pos="-720"/>
          <w:tab w:val="left" w:pos="0"/>
        </w:tabs>
        <w:suppressAutoHyphens/>
        <w:jc w:val="both"/>
        <w:rPr>
          <w:rFonts w:ascii="Arial" w:hAnsi="Arial" w:cs="Arial"/>
          <w:spacing w:val="-2"/>
          <w:sz w:val="22"/>
          <w:lang w:val="en-US"/>
        </w:rPr>
      </w:pPr>
      <w:commentRangeStart w:id="4"/>
      <w:r>
        <w:rPr>
          <w:rFonts w:ascii="Arial" w:hAnsi="Arial" w:cs="Arial"/>
          <w:spacing w:val="-2"/>
          <w:sz w:val="22"/>
          <w:lang w:val="en-US"/>
        </w:rPr>
        <w:t xml:space="preserve">A Label must be deactivated whenever the associated component is deactivated. </w:t>
      </w:r>
      <w:commentRangeEnd w:id="4"/>
      <w:r w:rsidR="0039503C">
        <w:rPr>
          <w:rStyle w:val="Refdecomentario"/>
        </w:rPr>
        <w:commentReference w:id="4"/>
      </w:r>
    </w:p>
    <w:p w14:paraId="29DA4EF2" w14:textId="77777777" w:rsidR="00546E60" w:rsidRPr="00A437FE" w:rsidRDefault="00F645DB" w:rsidP="00FD47C1">
      <w:pPr>
        <w:pStyle w:val="Prrafodelista"/>
        <w:numPr>
          <w:ilvl w:val="0"/>
          <w:numId w:val="16"/>
        </w:numPr>
        <w:tabs>
          <w:tab w:val="left" w:pos="-720"/>
          <w:tab w:val="left" w:pos="0"/>
        </w:tabs>
        <w:suppressAutoHyphens/>
        <w:jc w:val="both"/>
        <w:rPr>
          <w:rFonts w:ascii="Arial" w:hAnsi="Arial" w:cs="Arial"/>
          <w:spacing w:val="-2"/>
          <w:sz w:val="22"/>
          <w:lang w:val="en-US"/>
        </w:rPr>
      </w:pPr>
      <w:r w:rsidRPr="00F645DB">
        <w:rPr>
          <w:rFonts w:ascii="Arial" w:hAnsi="Arial" w:cs="Arial"/>
          <w:spacing w:val="-2"/>
          <w:sz w:val="22"/>
          <w:lang w:val="en-US"/>
        </w:rPr>
        <w:t>A</w:t>
      </w:r>
      <w:r w:rsidR="00546E60" w:rsidRPr="00F645DB">
        <w:rPr>
          <w:rFonts w:ascii="Arial" w:hAnsi="Arial" w:cs="Arial"/>
          <w:spacing w:val="-2"/>
          <w:sz w:val="22"/>
          <w:lang w:val="en-US"/>
        </w:rPr>
        <w:t xml:space="preserve"> </w:t>
      </w:r>
      <w:proofErr w:type="spellStart"/>
      <w:r w:rsidR="00546E60" w:rsidRPr="00FD47C1">
        <w:rPr>
          <w:rFonts w:ascii="Arial" w:hAnsi="Arial" w:cs="Arial"/>
          <w:spacing w:val="-2"/>
          <w:sz w:val="22"/>
          <w:lang w:val="en-US"/>
        </w:rPr>
        <w:t>PasswordField</w:t>
      </w:r>
      <w:proofErr w:type="spellEnd"/>
      <w:r w:rsidR="00546E60" w:rsidRPr="00F645DB">
        <w:rPr>
          <w:rFonts w:ascii="Arial" w:hAnsi="Arial" w:cs="Arial"/>
          <w:spacing w:val="-2"/>
          <w:sz w:val="22"/>
          <w:lang w:val="en-US"/>
        </w:rPr>
        <w:t xml:space="preserve"> </w:t>
      </w:r>
      <w:r>
        <w:rPr>
          <w:rFonts w:ascii="Arial" w:hAnsi="Arial" w:cs="Arial"/>
          <w:spacing w:val="-2"/>
          <w:sz w:val="22"/>
          <w:lang w:val="en-US"/>
        </w:rPr>
        <w:t xml:space="preserve">provides every editing feature of a common </w:t>
      </w:r>
      <w:proofErr w:type="spellStart"/>
      <w:r w:rsidR="00546E60" w:rsidRPr="00FD47C1">
        <w:rPr>
          <w:rFonts w:ascii="Arial" w:hAnsi="Arial" w:cs="Arial"/>
          <w:spacing w:val="-2"/>
          <w:sz w:val="22"/>
          <w:lang w:val="en-US"/>
        </w:rPr>
        <w:t>TextField</w:t>
      </w:r>
      <w:proofErr w:type="spellEnd"/>
      <w:r w:rsidRPr="00F645DB">
        <w:rPr>
          <w:rFonts w:ascii="Arial" w:hAnsi="Arial" w:cs="Arial"/>
          <w:spacing w:val="-2"/>
          <w:sz w:val="22"/>
          <w:lang w:val="en-US"/>
        </w:rPr>
        <w:t xml:space="preserve">, including copy and paste operations. </w:t>
      </w:r>
    </w:p>
    <w:p w14:paraId="37136F7C" w14:textId="77777777" w:rsidR="00F645DB" w:rsidRPr="00A437FE" w:rsidRDefault="00F645DB" w:rsidP="00FD47C1">
      <w:pPr>
        <w:pStyle w:val="Prrafodelista"/>
        <w:numPr>
          <w:ilvl w:val="0"/>
          <w:numId w:val="16"/>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Every answer is right</w:t>
      </w:r>
    </w:p>
    <w:p w14:paraId="7FA8AC27" w14:textId="77777777" w:rsidR="00546E60" w:rsidRDefault="0074032B" w:rsidP="00FD47C1">
      <w:pPr>
        <w:pStyle w:val="Prrafodelista"/>
        <w:numPr>
          <w:ilvl w:val="0"/>
          <w:numId w:val="16"/>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None of the answers is right</w:t>
      </w:r>
    </w:p>
    <w:p w14:paraId="04E158A5" w14:textId="77777777" w:rsidR="0074032B" w:rsidRPr="00A437FE" w:rsidRDefault="0074032B" w:rsidP="007265F1">
      <w:pPr>
        <w:tabs>
          <w:tab w:val="left" w:pos="-720"/>
          <w:tab w:val="left" w:pos="0"/>
        </w:tabs>
        <w:suppressAutoHyphens/>
        <w:ind w:left="720" w:hanging="720"/>
        <w:jc w:val="both"/>
        <w:rPr>
          <w:rFonts w:ascii="Arial" w:hAnsi="Arial" w:cs="Arial"/>
          <w:spacing w:val="-2"/>
          <w:sz w:val="22"/>
          <w:lang w:val="en-US"/>
        </w:rPr>
      </w:pPr>
    </w:p>
    <w:p w14:paraId="54126AD0" w14:textId="77777777" w:rsidR="00BD28D1" w:rsidRPr="00DC53E6" w:rsidRDefault="00BD28D1" w:rsidP="00301323">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DC53E6">
        <w:rPr>
          <w:rFonts w:ascii="Arial" w:eastAsiaTheme="minorHAnsi" w:hAnsi="Arial" w:cs="Arial"/>
          <w:b/>
          <w:snapToGrid/>
          <w:spacing w:val="-2"/>
          <w:sz w:val="22"/>
          <w:szCs w:val="22"/>
          <w:lang w:val="en-GB" w:eastAsia="en-US"/>
        </w:rPr>
        <w:t xml:space="preserve">Regarding the </w:t>
      </w:r>
      <w:proofErr w:type="spellStart"/>
      <w:r w:rsidRPr="00DC53E6">
        <w:rPr>
          <w:rFonts w:ascii="Arial" w:eastAsiaTheme="minorHAnsi" w:hAnsi="Arial" w:cs="Arial"/>
          <w:b/>
          <w:snapToGrid/>
          <w:spacing w:val="-2"/>
          <w:sz w:val="22"/>
          <w:szCs w:val="22"/>
          <w:lang w:val="en-GB" w:eastAsia="en-US"/>
        </w:rPr>
        <w:t>JList</w:t>
      </w:r>
      <w:proofErr w:type="spellEnd"/>
      <w:r w:rsidRPr="00DC53E6">
        <w:rPr>
          <w:rFonts w:ascii="Arial" w:eastAsiaTheme="minorHAnsi" w:hAnsi="Arial" w:cs="Arial"/>
          <w:b/>
          <w:snapToGrid/>
          <w:spacing w:val="-2"/>
          <w:sz w:val="22"/>
          <w:szCs w:val="22"/>
          <w:lang w:val="en-GB" w:eastAsia="en-US"/>
        </w:rPr>
        <w:t xml:space="preserve"> component, we can state that….</w:t>
      </w:r>
    </w:p>
    <w:p w14:paraId="6198823B" w14:textId="77777777" w:rsidR="00BD28D1" w:rsidRPr="00FD47C1" w:rsidRDefault="00BD28D1" w:rsidP="00FD47C1">
      <w:pPr>
        <w:pStyle w:val="Prrafodelista"/>
        <w:numPr>
          <w:ilvl w:val="0"/>
          <w:numId w:val="17"/>
        </w:numPr>
        <w:tabs>
          <w:tab w:val="left" w:pos="-720"/>
          <w:tab w:val="left" w:pos="0"/>
        </w:tabs>
        <w:suppressAutoHyphens/>
        <w:jc w:val="both"/>
        <w:rPr>
          <w:rFonts w:ascii="Arial" w:hAnsi="Arial" w:cs="Arial"/>
          <w:spacing w:val="-2"/>
          <w:sz w:val="22"/>
          <w:lang w:val="en-US"/>
        </w:rPr>
      </w:pPr>
      <w:r w:rsidRPr="00FD47C1">
        <w:rPr>
          <w:rFonts w:ascii="Arial" w:hAnsi="Arial" w:cs="Arial"/>
          <w:spacing w:val="-2"/>
          <w:sz w:val="22"/>
          <w:lang w:val="en-US"/>
        </w:rPr>
        <w:t xml:space="preserve">It allows users to select one single element of type String (given that the </w:t>
      </w:r>
      <w:proofErr w:type="spellStart"/>
      <w:r w:rsidRPr="00FD47C1">
        <w:rPr>
          <w:rFonts w:ascii="Arial" w:hAnsi="Arial" w:cs="Arial"/>
          <w:spacing w:val="-2"/>
          <w:sz w:val="22"/>
          <w:lang w:val="en-US"/>
        </w:rPr>
        <w:t>toString</w:t>
      </w:r>
      <w:proofErr w:type="spellEnd"/>
      <w:r w:rsidRPr="00FD47C1">
        <w:rPr>
          <w:rFonts w:ascii="Arial" w:hAnsi="Arial" w:cs="Arial"/>
          <w:spacing w:val="-2"/>
          <w:sz w:val="22"/>
          <w:lang w:val="en-US"/>
        </w:rPr>
        <w:t xml:space="preserve"> method is invoked during </w:t>
      </w:r>
      <w:proofErr w:type="spellStart"/>
      <w:r w:rsidRPr="00FD47C1">
        <w:rPr>
          <w:rFonts w:ascii="Arial" w:hAnsi="Arial" w:cs="Arial"/>
          <w:spacing w:val="-2"/>
          <w:sz w:val="22"/>
          <w:lang w:val="en-US"/>
        </w:rPr>
        <w:t>JList</w:t>
      </w:r>
      <w:proofErr w:type="spellEnd"/>
      <w:r w:rsidRPr="00FD47C1">
        <w:rPr>
          <w:rFonts w:ascii="Arial" w:hAnsi="Arial" w:cs="Arial"/>
          <w:spacing w:val="-2"/>
          <w:sz w:val="22"/>
          <w:lang w:val="en-US"/>
        </w:rPr>
        <w:t xml:space="preserve"> rendering)</w:t>
      </w:r>
    </w:p>
    <w:p w14:paraId="32C8F504" w14:textId="77777777" w:rsidR="00BD28D1" w:rsidRPr="00FD47C1" w:rsidRDefault="00BD28D1" w:rsidP="00FD47C1">
      <w:pPr>
        <w:pStyle w:val="Prrafodelista"/>
        <w:numPr>
          <w:ilvl w:val="0"/>
          <w:numId w:val="17"/>
        </w:numPr>
        <w:tabs>
          <w:tab w:val="left" w:pos="-720"/>
          <w:tab w:val="left" w:pos="0"/>
        </w:tabs>
        <w:suppressAutoHyphens/>
        <w:jc w:val="both"/>
        <w:rPr>
          <w:rFonts w:ascii="Arial" w:hAnsi="Arial" w:cs="Arial"/>
          <w:spacing w:val="-2"/>
          <w:sz w:val="22"/>
          <w:lang w:val="en-US"/>
        </w:rPr>
      </w:pPr>
      <w:r w:rsidRPr="00FD47C1">
        <w:rPr>
          <w:rFonts w:ascii="Arial" w:hAnsi="Arial" w:cs="Arial"/>
          <w:spacing w:val="-2"/>
          <w:sz w:val="22"/>
          <w:lang w:val="en-US"/>
        </w:rPr>
        <w:t>It allows users to select one single object</w:t>
      </w:r>
    </w:p>
    <w:p w14:paraId="626C5D4A" w14:textId="77777777" w:rsidR="00BD28D1" w:rsidRPr="00FD47C1" w:rsidRDefault="00BD28D1" w:rsidP="00FD47C1">
      <w:pPr>
        <w:pStyle w:val="Prrafodelista"/>
        <w:numPr>
          <w:ilvl w:val="0"/>
          <w:numId w:val="17"/>
        </w:numPr>
        <w:tabs>
          <w:tab w:val="left" w:pos="-720"/>
          <w:tab w:val="left" w:pos="0"/>
        </w:tabs>
        <w:suppressAutoHyphens/>
        <w:jc w:val="both"/>
        <w:rPr>
          <w:rFonts w:ascii="Arial" w:hAnsi="Arial" w:cs="Arial"/>
          <w:spacing w:val="-2"/>
          <w:sz w:val="22"/>
          <w:lang w:val="en-US"/>
        </w:rPr>
      </w:pPr>
      <w:r w:rsidRPr="00FD47C1">
        <w:rPr>
          <w:rFonts w:ascii="Arial" w:hAnsi="Arial" w:cs="Arial"/>
          <w:spacing w:val="-2"/>
          <w:sz w:val="22"/>
          <w:lang w:val="en-US"/>
        </w:rPr>
        <w:t xml:space="preserve">It allows users to select one or more objects of type String (given that the </w:t>
      </w:r>
      <w:proofErr w:type="spellStart"/>
      <w:r w:rsidRPr="00FD47C1">
        <w:rPr>
          <w:rFonts w:ascii="Arial" w:hAnsi="Arial" w:cs="Arial"/>
          <w:spacing w:val="-2"/>
          <w:sz w:val="22"/>
          <w:lang w:val="en-US"/>
        </w:rPr>
        <w:t>toString</w:t>
      </w:r>
      <w:proofErr w:type="spellEnd"/>
      <w:r w:rsidRPr="00FD47C1">
        <w:rPr>
          <w:rFonts w:ascii="Arial" w:hAnsi="Arial" w:cs="Arial"/>
          <w:spacing w:val="-2"/>
          <w:sz w:val="22"/>
          <w:lang w:val="en-US"/>
        </w:rPr>
        <w:t xml:space="preserve"> method is invoked during </w:t>
      </w:r>
      <w:proofErr w:type="spellStart"/>
      <w:r w:rsidRPr="00FD47C1">
        <w:rPr>
          <w:rFonts w:ascii="Arial" w:hAnsi="Arial" w:cs="Arial"/>
          <w:spacing w:val="-2"/>
          <w:sz w:val="22"/>
          <w:lang w:val="en-US"/>
        </w:rPr>
        <w:t>JList</w:t>
      </w:r>
      <w:proofErr w:type="spellEnd"/>
      <w:r w:rsidRPr="00FD47C1">
        <w:rPr>
          <w:rFonts w:ascii="Arial" w:hAnsi="Arial" w:cs="Arial"/>
          <w:spacing w:val="-2"/>
          <w:sz w:val="22"/>
          <w:lang w:val="en-US"/>
        </w:rPr>
        <w:t xml:space="preserve"> rendering)</w:t>
      </w:r>
    </w:p>
    <w:p w14:paraId="7243BA9E" w14:textId="77777777" w:rsidR="00BD28D1" w:rsidRPr="00FD47C1" w:rsidRDefault="00BD28D1" w:rsidP="00FD47C1">
      <w:pPr>
        <w:pStyle w:val="Prrafodelista"/>
        <w:numPr>
          <w:ilvl w:val="0"/>
          <w:numId w:val="17"/>
        </w:numPr>
        <w:tabs>
          <w:tab w:val="left" w:pos="-720"/>
          <w:tab w:val="left" w:pos="0"/>
        </w:tabs>
        <w:suppressAutoHyphens/>
        <w:jc w:val="both"/>
        <w:rPr>
          <w:rFonts w:ascii="Arial" w:hAnsi="Arial" w:cs="Arial"/>
          <w:spacing w:val="-2"/>
          <w:sz w:val="22"/>
          <w:lang w:val="en-US"/>
        </w:rPr>
      </w:pPr>
      <w:commentRangeStart w:id="5"/>
      <w:r w:rsidRPr="00FD47C1">
        <w:rPr>
          <w:rFonts w:ascii="Arial" w:hAnsi="Arial" w:cs="Arial"/>
          <w:spacing w:val="-2"/>
          <w:sz w:val="22"/>
          <w:lang w:val="en-US"/>
        </w:rPr>
        <w:t>It allows users to select one or more objects</w:t>
      </w:r>
      <w:commentRangeEnd w:id="5"/>
      <w:r w:rsidR="0039503C">
        <w:rPr>
          <w:rStyle w:val="Refdecomentario"/>
        </w:rPr>
        <w:commentReference w:id="5"/>
      </w:r>
    </w:p>
    <w:p w14:paraId="2B5B3E54" w14:textId="77777777" w:rsidR="00BD28D1" w:rsidRDefault="00BD28D1" w:rsidP="00FD47C1">
      <w:pPr>
        <w:pStyle w:val="Prrafodelista"/>
        <w:numPr>
          <w:ilvl w:val="0"/>
          <w:numId w:val="17"/>
        </w:numPr>
        <w:tabs>
          <w:tab w:val="left" w:pos="-720"/>
          <w:tab w:val="left" w:pos="0"/>
        </w:tabs>
        <w:suppressAutoHyphens/>
        <w:jc w:val="both"/>
        <w:rPr>
          <w:rFonts w:ascii="Arial" w:hAnsi="Arial" w:cs="Arial"/>
          <w:spacing w:val="-2"/>
          <w:sz w:val="22"/>
          <w:lang w:val="en-US"/>
        </w:rPr>
      </w:pPr>
      <w:r w:rsidRPr="00FD47C1">
        <w:rPr>
          <w:rFonts w:ascii="Arial" w:hAnsi="Arial" w:cs="Arial"/>
          <w:spacing w:val="-2"/>
          <w:sz w:val="22"/>
          <w:lang w:val="en-US"/>
        </w:rPr>
        <w:t xml:space="preserve">We must use it always in combination with a </w:t>
      </w:r>
      <w:proofErr w:type="spellStart"/>
      <w:r w:rsidRPr="00FD47C1">
        <w:rPr>
          <w:rFonts w:ascii="Arial" w:hAnsi="Arial" w:cs="Arial"/>
          <w:spacing w:val="-2"/>
          <w:sz w:val="22"/>
          <w:lang w:val="en-US"/>
        </w:rPr>
        <w:t>JFileChooser</w:t>
      </w:r>
      <w:proofErr w:type="spellEnd"/>
      <w:r w:rsidRPr="00FD47C1">
        <w:rPr>
          <w:rFonts w:ascii="Arial" w:hAnsi="Arial" w:cs="Arial"/>
          <w:spacing w:val="-2"/>
          <w:sz w:val="22"/>
          <w:lang w:val="en-US"/>
        </w:rPr>
        <w:t>.</w:t>
      </w:r>
    </w:p>
    <w:p w14:paraId="6672EAF7" w14:textId="77777777" w:rsidR="00AA2DAB" w:rsidRDefault="00AA2DAB" w:rsidP="00AA2DAB">
      <w:pPr>
        <w:tabs>
          <w:tab w:val="left" w:pos="-720"/>
          <w:tab w:val="left" w:pos="0"/>
        </w:tabs>
        <w:suppressAutoHyphens/>
        <w:jc w:val="both"/>
        <w:rPr>
          <w:rFonts w:ascii="Arial" w:hAnsi="Arial" w:cs="Arial"/>
          <w:spacing w:val="-2"/>
          <w:sz w:val="22"/>
          <w:lang w:val="en-US"/>
        </w:rPr>
      </w:pPr>
    </w:p>
    <w:p w14:paraId="61ACE663" w14:textId="77777777" w:rsidR="003572D8" w:rsidRPr="00AC0A7F" w:rsidRDefault="003572D8" w:rsidP="00AC0A7F">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AC0A7F">
        <w:rPr>
          <w:rFonts w:ascii="Arial" w:eastAsiaTheme="minorHAnsi" w:hAnsi="Arial" w:cs="Arial"/>
          <w:b/>
          <w:snapToGrid/>
          <w:spacing w:val="-2"/>
          <w:sz w:val="22"/>
          <w:szCs w:val="22"/>
          <w:lang w:val="en-GB" w:eastAsia="en-US"/>
        </w:rPr>
        <w:t>Given the following code, and considering the receiver or listener is correctly registered in the source object, if we want the implement the same behavior over text2 and text1, be best strategy would be:</w:t>
      </w:r>
    </w:p>
    <w:tbl>
      <w:tblPr>
        <w:tblStyle w:val="Tablaconcuadrcula"/>
        <w:tblW w:w="4961" w:type="dxa"/>
        <w:jc w:val="center"/>
        <w:tblLook w:val="04A0" w:firstRow="1" w:lastRow="0" w:firstColumn="1" w:lastColumn="0" w:noHBand="0" w:noVBand="1"/>
      </w:tblPr>
      <w:tblGrid>
        <w:gridCol w:w="4961"/>
      </w:tblGrid>
      <w:tr w:rsidR="003572D8" w:rsidRPr="00702AE2" w14:paraId="022C06A9" w14:textId="77777777" w:rsidTr="007E0FB7">
        <w:trPr>
          <w:jc w:val="center"/>
        </w:trPr>
        <w:tc>
          <w:tcPr>
            <w:tcW w:w="4961" w:type="dxa"/>
          </w:tcPr>
          <w:p w14:paraId="410F49F1" w14:textId="77777777" w:rsidR="003572D8" w:rsidRPr="00702AE2" w:rsidRDefault="003572D8" w:rsidP="007E0FB7">
            <w:pPr>
              <w:rPr>
                <w:rFonts w:ascii="Courier New" w:hAnsi="Courier New" w:cs="Courier New"/>
                <w:sz w:val="18"/>
                <w:szCs w:val="18"/>
                <w:lang w:val="en-US"/>
              </w:rPr>
            </w:pPr>
            <w:r w:rsidRPr="00702AE2">
              <w:rPr>
                <w:rFonts w:ascii="Courier New" w:hAnsi="Courier New" w:cs="Courier New"/>
                <w:sz w:val="18"/>
                <w:szCs w:val="18"/>
                <w:lang w:val="en-US"/>
              </w:rPr>
              <w:t xml:space="preserve">class ProcesaFoco1 extends </w:t>
            </w:r>
            <w:proofErr w:type="spellStart"/>
            <w:r w:rsidRPr="00702AE2">
              <w:rPr>
                <w:rFonts w:ascii="Courier New" w:hAnsi="Courier New" w:cs="Courier New"/>
                <w:sz w:val="18"/>
                <w:szCs w:val="18"/>
                <w:lang w:val="en-US"/>
              </w:rPr>
              <w:t>FocusAdapter</w:t>
            </w:r>
            <w:proofErr w:type="spellEnd"/>
            <w:r w:rsidRPr="00702AE2">
              <w:rPr>
                <w:rFonts w:ascii="Courier New" w:hAnsi="Courier New" w:cs="Courier New"/>
                <w:sz w:val="18"/>
                <w:szCs w:val="18"/>
                <w:lang w:val="en-US"/>
              </w:rPr>
              <w:t>{</w:t>
            </w:r>
          </w:p>
          <w:p w14:paraId="02948490" w14:textId="77777777" w:rsidR="003572D8" w:rsidRPr="00702AE2" w:rsidRDefault="003572D8" w:rsidP="007E0FB7">
            <w:pPr>
              <w:rPr>
                <w:rFonts w:ascii="Courier New" w:hAnsi="Courier New" w:cs="Courier New"/>
                <w:sz w:val="18"/>
                <w:szCs w:val="18"/>
                <w:lang w:val="en-US"/>
              </w:rPr>
            </w:pPr>
            <w:r w:rsidRPr="00702AE2">
              <w:rPr>
                <w:rFonts w:ascii="Courier New" w:hAnsi="Courier New" w:cs="Courier New"/>
                <w:sz w:val="18"/>
                <w:szCs w:val="18"/>
                <w:lang w:val="en-US"/>
              </w:rPr>
              <w:t xml:space="preserve">public void </w:t>
            </w:r>
            <w:proofErr w:type="spellStart"/>
            <w:r w:rsidRPr="00702AE2">
              <w:rPr>
                <w:rFonts w:ascii="Courier New" w:hAnsi="Courier New" w:cs="Courier New"/>
                <w:sz w:val="18"/>
                <w:szCs w:val="18"/>
                <w:lang w:val="en-US"/>
              </w:rPr>
              <w:t>focusGained</w:t>
            </w:r>
            <w:proofErr w:type="spellEnd"/>
            <w:r w:rsidRPr="00702AE2">
              <w:rPr>
                <w:rFonts w:ascii="Courier New" w:hAnsi="Courier New" w:cs="Courier New"/>
                <w:sz w:val="18"/>
                <w:szCs w:val="18"/>
                <w:lang w:val="en-US"/>
              </w:rPr>
              <w:t xml:space="preserve"> (</w:t>
            </w:r>
            <w:proofErr w:type="spellStart"/>
            <w:r w:rsidRPr="00702AE2">
              <w:rPr>
                <w:rFonts w:ascii="Courier New" w:hAnsi="Courier New" w:cs="Courier New"/>
                <w:sz w:val="18"/>
                <w:szCs w:val="18"/>
                <w:lang w:val="en-US"/>
              </w:rPr>
              <w:t>FocusEvent</w:t>
            </w:r>
            <w:proofErr w:type="spellEnd"/>
            <w:r w:rsidRPr="00702AE2">
              <w:rPr>
                <w:rFonts w:ascii="Courier New" w:hAnsi="Courier New" w:cs="Courier New"/>
                <w:sz w:val="18"/>
                <w:szCs w:val="18"/>
                <w:lang w:val="en-US"/>
              </w:rPr>
              <w:t xml:space="preserve"> e){</w:t>
            </w:r>
          </w:p>
          <w:p w14:paraId="16AE2BE8" w14:textId="77777777" w:rsidR="003572D8" w:rsidRPr="00702AE2" w:rsidRDefault="003572D8" w:rsidP="007E0FB7">
            <w:pPr>
              <w:rPr>
                <w:rFonts w:ascii="Courier New" w:hAnsi="Courier New" w:cs="Courier New"/>
                <w:sz w:val="18"/>
                <w:szCs w:val="18"/>
                <w:lang w:val="en-US"/>
              </w:rPr>
            </w:pPr>
            <w:r w:rsidRPr="00702AE2">
              <w:rPr>
                <w:rFonts w:ascii="Courier New" w:hAnsi="Courier New" w:cs="Courier New"/>
                <w:sz w:val="18"/>
                <w:szCs w:val="18"/>
                <w:lang w:val="en-US"/>
              </w:rPr>
              <w:tab/>
            </w:r>
            <w:r w:rsidRPr="00702AE2">
              <w:rPr>
                <w:rFonts w:ascii="Courier New" w:hAnsi="Courier New" w:cs="Courier New"/>
                <w:sz w:val="18"/>
                <w:szCs w:val="18"/>
                <w:lang w:val="en-US"/>
              </w:rPr>
              <w:tab/>
              <w:t xml:space="preserve">text1.setText(“”); } </w:t>
            </w:r>
          </w:p>
          <w:p w14:paraId="32D7217A" w14:textId="77777777" w:rsidR="003572D8" w:rsidRPr="00702AE2" w:rsidRDefault="003572D8" w:rsidP="007E0FB7">
            <w:pPr>
              <w:keepNext/>
              <w:rPr>
                <w:lang w:val="en-US"/>
              </w:rPr>
            </w:pPr>
            <w:r w:rsidRPr="00702AE2">
              <w:rPr>
                <w:rFonts w:ascii="Courier New" w:hAnsi="Courier New" w:cs="Courier New"/>
                <w:sz w:val="18"/>
                <w:szCs w:val="18"/>
                <w:lang w:val="en-US"/>
              </w:rPr>
              <w:t>}</w:t>
            </w:r>
          </w:p>
        </w:tc>
      </w:tr>
    </w:tbl>
    <w:p w14:paraId="6E0843DA" w14:textId="77777777" w:rsidR="003572D8" w:rsidRPr="00FF29A4" w:rsidRDefault="003572D8" w:rsidP="00114028">
      <w:pPr>
        <w:pStyle w:val="Prrafodelista"/>
        <w:numPr>
          <w:ilvl w:val="0"/>
          <w:numId w:val="46"/>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 xml:space="preserve">Add a new class (for example, ProcesaFoco2) and implement </w:t>
      </w:r>
      <w:proofErr w:type="spellStart"/>
      <w:r w:rsidRPr="00FF29A4">
        <w:rPr>
          <w:rFonts w:ascii="Arial" w:hAnsi="Arial" w:cs="Arial"/>
          <w:spacing w:val="-2"/>
          <w:sz w:val="22"/>
          <w:lang w:val="en-US"/>
        </w:rPr>
        <w:t>focusGained</w:t>
      </w:r>
      <w:proofErr w:type="spellEnd"/>
      <w:r w:rsidRPr="00FF29A4">
        <w:rPr>
          <w:rFonts w:ascii="Arial" w:hAnsi="Arial" w:cs="Arial"/>
          <w:spacing w:val="-2"/>
          <w:sz w:val="22"/>
          <w:lang w:val="en-US"/>
        </w:rPr>
        <w:t xml:space="preserve"> as in ProcesaFoco1 but replacing text1 with </w:t>
      </w:r>
      <w:r>
        <w:rPr>
          <w:rFonts w:ascii="Arial" w:hAnsi="Arial" w:cs="Arial"/>
          <w:spacing w:val="-2"/>
          <w:sz w:val="22"/>
          <w:lang w:val="en-US"/>
        </w:rPr>
        <w:t>((</w:t>
      </w:r>
      <w:proofErr w:type="spellStart"/>
      <w:r>
        <w:rPr>
          <w:rFonts w:ascii="Arial" w:hAnsi="Arial" w:cs="Arial"/>
          <w:spacing w:val="-2"/>
          <w:sz w:val="22"/>
          <w:lang w:val="en-US"/>
        </w:rPr>
        <w:t>JTextField</w:t>
      </w:r>
      <w:proofErr w:type="spellEnd"/>
      <w:r>
        <w:rPr>
          <w:rFonts w:ascii="Arial" w:hAnsi="Arial" w:cs="Arial"/>
          <w:spacing w:val="-2"/>
          <w:sz w:val="22"/>
          <w:lang w:val="en-US"/>
        </w:rPr>
        <w:t>).</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w:t>
      </w:r>
      <w:r>
        <w:rPr>
          <w:rFonts w:ascii="Arial" w:hAnsi="Arial" w:cs="Arial"/>
          <w:spacing w:val="-2"/>
          <w:sz w:val="22"/>
          <w:lang w:val="en-US"/>
        </w:rPr>
        <w:t>)</w:t>
      </w:r>
      <w:r w:rsidRPr="00FF29A4">
        <w:rPr>
          <w:rFonts w:ascii="Arial" w:hAnsi="Arial" w:cs="Arial"/>
          <w:spacing w:val="-2"/>
          <w:sz w:val="22"/>
          <w:lang w:val="en-US"/>
        </w:rPr>
        <w:t>. Create an object of this new class and register it in the new source object.</w:t>
      </w:r>
    </w:p>
    <w:p w14:paraId="4E2006D2" w14:textId="77777777" w:rsidR="003572D8" w:rsidRPr="00FF29A4" w:rsidRDefault="003572D8" w:rsidP="00114028">
      <w:pPr>
        <w:pStyle w:val="Prrafodelista"/>
        <w:numPr>
          <w:ilvl w:val="0"/>
          <w:numId w:val="46"/>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 xml:space="preserve">Replace in ProcesaFoco1 </w:t>
      </w:r>
      <w:r w:rsidRPr="002C3B33">
        <w:rPr>
          <w:rFonts w:ascii="Arial" w:hAnsi="Arial" w:cs="Arial"/>
          <w:spacing w:val="-2"/>
          <w:sz w:val="22"/>
          <w:lang w:val="en-US"/>
        </w:rPr>
        <w:t>text1</w:t>
      </w:r>
      <w:r w:rsidRPr="00FF29A4">
        <w:rPr>
          <w:rFonts w:ascii="Arial" w:hAnsi="Arial" w:cs="Arial"/>
          <w:spacing w:val="-2"/>
          <w:sz w:val="22"/>
          <w:lang w:val="en-US"/>
        </w:rPr>
        <w:t xml:space="preserve"> with </w:t>
      </w:r>
      <w:r>
        <w:rPr>
          <w:rFonts w:ascii="Arial" w:hAnsi="Arial" w:cs="Arial"/>
          <w:spacing w:val="-2"/>
          <w:sz w:val="22"/>
          <w:lang w:val="en-US"/>
        </w:rPr>
        <w:t>(</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 and register the new receiver in the new source object.</w:t>
      </w:r>
    </w:p>
    <w:p w14:paraId="3DB2842D" w14:textId="77777777" w:rsidR="003572D8" w:rsidRPr="00FF29A4" w:rsidRDefault="003572D8" w:rsidP="00114028">
      <w:pPr>
        <w:pStyle w:val="Prrafodelista"/>
        <w:numPr>
          <w:ilvl w:val="0"/>
          <w:numId w:val="46"/>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 xml:space="preserve">Add a new class (for example, ProcesaFoco2) and implement </w:t>
      </w:r>
      <w:proofErr w:type="spellStart"/>
      <w:r w:rsidRPr="00FF29A4">
        <w:rPr>
          <w:rFonts w:ascii="Arial" w:hAnsi="Arial" w:cs="Arial"/>
          <w:spacing w:val="-2"/>
          <w:sz w:val="22"/>
          <w:lang w:val="en-US"/>
        </w:rPr>
        <w:t>focusGained</w:t>
      </w:r>
      <w:proofErr w:type="spellEnd"/>
      <w:r w:rsidRPr="00FF29A4">
        <w:rPr>
          <w:rFonts w:ascii="Arial" w:hAnsi="Arial" w:cs="Arial"/>
          <w:spacing w:val="-2"/>
          <w:sz w:val="22"/>
          <w:lang w:val="en-US"/>
        </w:rPr>
        <w:t xml:space="preserve"> as in ProcesaFoco1 but replacing text1 with text2. Create an object of this class and register it in the new source object.</w:t>
      </w:r>
    </w:p>
    <w:p w14:paraId="04857CAE" w14:textId="77777777" w:rsidR="003572D8" w:rsidRPr="00FF29A4" w:rsidRDefault="003572D8" w:rsidP="00114028">
      <w:pPr>
        <w:pStyle w:val="Prrafodelista"/>
        <w:numPr>
          <w:ilvl w:val="0"/>
          <w:numId w:val="46"/>
        </w:numPr>
        <w:tabs>
          <w:tab w:val="left" w:pos="-720"/>
          <w:tab w:val="left" w:pos="0"/>
        </w:tabs>
        <w:suppressAutoHyphens/>
        <w:jc w:val="both"/>
        <w:rPr>
          <w:rFonts w:ascii="Arial" w:hAnsi="Arial" w:cs="Arial"/>
          <w:spacing w:val="-2"/>
          <w:sz w:val="22"/>
          <w:lang w:val="en-US"/>
        </w:rPr>
      </w:pPr>
      <w:commentRangeStart w:id="6"/>
      <w:r w:rsidRPr="00FF29A4">
        <w:rPr>
          <w:rFonts w:ascii="Arial" w:hAnsi="Arial" w:cs="Arial"/>
          <w:spacing w:val="-2"/>
          <w:sz w:val="22"/>
          <w:lang w:val="en-US"/>
        </w:rPr>
        <w:t xml:space="preserve">Replace the </w:t>
      </w:r>
      <w:r w:rsidRPr="002C3B33">
        <w:rPr>
          <w:rFonts w:ascii="Arial" w:hAnsi="Arial" w:cs="Arial"/>
          <w:spacing w:val="-2"/>
          <w:sz w:val="22"/>
          <w:lang w:val="en-US"/>
        </w:rPr>
        <w:t>text1</w:t>
      </w:r>
      <w:r w:rsidRPr="00FF29A4">
        <w:rPr>
          <w:rFonts w:ascii="Arial" w:hAnsi="Arial" w:cs="Arial"/>
          <w:spacing w:val="-2"/>
          <w:sz w:val="22"/>
          <w:lang w:val="en-US"/>
        </w:rPr>
        <w:t xml:space="preserve"> with ((</w:t>
      </w:r>
      <w:proofErr w:type="spellStart"/>
      <w:r w:rsidRPr="00FF29A4">
        <w:rPr>
          <w:rFonts w:ascii="Arial" w:hAnsi="Arial" w:cs="Arial"/>
          <w:spacing w:val="-2"/>
          <w:sz w:val="22"/>
          <w:lang w:val="en-US"/>
        </w:rPr>
        <w:t>JTextField</w:t>
      </w:r>
      <w:proofErr w:type="spellEnd"/>
      <w:r w:rsidRPr="00FF29A4">
        <w:rPr>
          <w:rFonts w:ascii="Arial" w:hAnsi="Arial" w:cs="Arial"/>
          <w:spacing w:val="-2"/>
          <w:sz w:val="22"/>
          <w:lang w:val="en-US"/>
        </w:rPr>
        <w:t xml:space="preserve">) </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 and register the same receiver object in the new source object.</w:t>
      </w:r>
      <w:commentRangeEnd w:id="6"/>
      <w:r w:rsidRPr="00FF29A4">
        <w:rPr>
          <w:rFonts w:ascii="Arial" w:hAnsi="Arial" w:cs="Arial"/>
          <w:spacing w:val="-2"/>
          <w:sz w:val="22"/>
          <w:lang w:val="en-US"/>
        </w:rPr>
        <w:commentReference w:id="6"/>
      </w:r>
    </w:p>
    <w:p w14:paraId="100CD9E2" w14:textId="77777777" w:rsidR="003572D8" w:rsidRDefault="003572D8" w:rsidP="00114028">
      <w:pPr>
        <w:pStyle w:val="Prrafodelista"/>
        <w:numPr>
          <w:ilvl w:val="0"/>
          <w:numId w:val="46"/>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 xml:space="preserve">Replace the name of the class with </w:t>
      </w:r>
      <w:proofErr w:type="spellStart"/>
      <w:r w:rsidRPr="00FF29A4">
        <w:rPr>
          <w:rFonts w:ascii="Arial" w:hAnsi="Arial" w:cs="Arial"/>
          <w:spacing w:val="-2"/>
          <w:sz w:val="22"/>
          <w:lang w:val="en-US"/>
        </w:rPr>
        <w:t>ProcesaFoco</w:t>
      </w:r>
      <w:proofErr w:type="spellEnd"/>
      <w:r w:rsidRPr="00FF29A4">
        <w:rPr>
          <w:rFonts w:ascii="Arial" w:hAnsi="Arial" w:cs="Arial"/>
          <w:spacing w:val="-2"/>
          <w:sz w:val="22"/>
          <w:lang w:val="en-US"/>
        </w:rPr>
        <w:t xml:space="preserve">, text1 with </w:t>
      </w:r>
      <w:proofErr w:type="spellStart"/>
      <w:r w:rsidRPr="00FF29A4">
        <w:rPr>
          <w:rFonts w:ascii="Arial" w:hAnsi="Arial" w:cs="Arial"/>
          <w:spacing w:val="-2"/>
          <w:sz w:val="22"/>
          <w:lang w:val="en-US"/>
        </w:rPr>
        <w:t>JTextField</w:t>
      </w:r>
      <w:proofErr w:type="spellEnd"/>
      <w:r w:rsidRPr="00FF29A4">
        <w:rPr>
          <w:rFonts w:ascii="Arial" w:hAnsi="Arial" w:cs="Arial"/>
          <w:spacing w:val="-2"/>
          <w:sz w:val="22"/>
          <w:lang w:val="en-US"/>
        </w:rPr>
        <w:t xml:space="preserve"> and register the existing receiver in the new source object.</w:t>
      </w:r>
    </w:p>
    <w:p w14:paraId="580F6F31" w14:textId="77777777" w:rsidR="00826FC4" w:rsidRPr="001A0F13" w:rsidRDefault="00826FC4" w:rsidP="00826FC4">
      <w:pPr>
        <w:pStyle w:val="Prrafodelista"/>
        <w:widowControl/>
        <w:tabs>
          <w:tab w:val="left" w:pos="-720"/>
          <w:tab w:val="left" w:pos="0"/>
        </w:tabs>
        <w:suppressAutoHyphens/>
        <w:spacing w:after="160" w:line="259" w:lineRule="auto"/>
        <w:ind w:left="1068"/>
        <w:jc w:val="both"/>
        <w:rPr>
          <w:rFonts w:ascii="Arial" w:hAnsi="Arial" w:cs="Arial"/>
          <w:spacing w:val="-2"/>
          <w:sz w:val="22"/>
          <w:lang w:val="en-US"/>
        </w:rPr>
      </w:pPr>
    </w:p>
    <w:p w14:paraId="63299E90" w14:textId="77777777" w:rsidR="00546E60" w:rsidRPr="00DC53E6" w:rsidRDefault="00DE4553" w:rsidP="00301323">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DC53E6">
        <w:rPr>
          <w:rFonts w:ascii="Arial" w:eastAsiaTheme="minorHAnsi" w:hAnsi="Arial" w:cs="Arial"/>
          <w:b/>
          <w:snapToGrid/>
          <w:spacing w:val="-2"/>
          <w:sz w:val="22"/>
          <w:szCs w:val="22"/>
          <w:lang w:val="en-GB" w:eastAsia="en-US"/>
        </w:rPr>
        <w:t>Regarding the layouts, we can sate that…</w:t>
      </w:r>
      <w:r w:rsidR="00546E60" w:rsidRPr="00DC53E6">
        <w:rPr>
          <w:rFonts w:ascii="Arial" w:eastAsiaTheme="minorHAnsi" w:hAnsi="Arial" w:cs="Arial"/>
          <w:b/>
          <w:snapToGrid/>
          <w:spacing w:val="-2"/>
          <w:sz w:val="22"/>
          <w:szCs w:val="22"/>
          <w:lang w:val="en-GB" w:eastAsia="en-US"/>
        </w:rPr>
        <w:t xml:space="preserve">: </w:t>
      </w:r>
    </w:p>
    <w:p w14:paraId="4EB4EC81" w14:textId="77777777" w:rsidR="00546E60" w:rsidRPr="00A437FE" w:rsidRDefault="00DE4553" w:rsidP="00F43B83">
      <w:pPr>
        <w:pStyle w:val="Prrafodelista"/>
        <w:numPr>
          <w:ilvl w:val="0"/>
          <w:numId w:val="19"/>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By default, a </w:t>
      </w:r>
      <w:proofErr w:type="spellStart"/>
      <w:r w:rsidR="00546E60" w:rsidRPr="00F43B83">
        <w:rPr>
          <w:rFonts w:ascii="Arial" w:hAnsi="Arial" w:cs="Arial"/>
          <w:spacing w:val="-2"/>
          <w:sz w:val="22"/>
          <w:lang w:val="en-US"/>
        </w:rPr>
        <w:t>JPanel</w:t>
      </w:r>
      <w:proofErr w:type="spellEnd"/>
      <w:r w:rsidR="00546E60" w:rsidRPr="00A437FE">
        <w:rPr>
          <w:rFonts w:ascii="Arial" w:hAnsi="Arial" w:cs="Arial"/>
          <w:spacing w:val="-2"/>
          <w:sz w:val="22"/>
          <w:lang w:val="en-US"/>
        </w:rPr>
        <w:t xml:space="preserve"> </w:t>
      </w:r>
      <w:r>
        <w:rPr>
          <w:rFonts w:ascii="Arial" w:hAnsi="Arial" w:cs="Arial"/>
          <w:spacing w:val="-2"/>
          <w:sz w:val="22"/>
          <w:lang w:val="en-US"/>
        </w:rPr>
        <w:t>uses</w:t>
      </w:r>
      <w:r w:rsidR="00546E60" w:rsidRPr="00A437FE">
        <w:rPr>
          <w:rFonts w:ascii="Arial" w:hAnsi="Arial" w:cs="Arial"/>
          <w:spacing w:val="-2"/>
          <w:sz w:val="22"/>
          <w:lang w:val="en-US"/>
        </w:rPr>
        <w:t xml:space="preserve"> </w:t>
      </w:r>
      <w:proofErr w:type="spellStart"/>
      <w:r w:rsidR="00546E60" w:rsidRPr="00F43B83">
        <w:rPr>
          <w:rFonts w:ascii="Arial" w:hAnsi="Arial" w:cs="Arial"/>
          <w:spacing w:val="-2"/>
          <w:sz w:val="22"/>
          <w:lang w:val="en-US"/>
        </w:rPr>
        <w:t>GridLayout</w:t>
      </w:r>
      <w:proofErr w:type="spellEnd"/>
    </w:p>
    <w:p w14:paraId="0DE1E3D0" w14:textId="77777777" w:rsidR="00DE4553" w:rsidRDefault="00DE4553" w:rsidP="00F43B83">
      <w:pPr>
        <w:pStyle w:val="Prrafodelista"/>
        <w:numPr>
          <w:ilvl w:val="0"/>
          <w:numId w:val="19"/>
        </w:numPr>
        <w:tabs>
          <w:tab w:val="left" w:pos="-720"/>
          <w:tab w:val="left" w:pos="0"/>
        </w:tabs>
        <w:suppressAutoHyphens/>
        <w:jc w:val="both"/>
        <w:rPr>
          <w:rFonts w:ascii="Arial" w:hAnsi="Arial" w:cs="Arial"/>
          <w:spacing w:val="-2"/>
          <w:sz w:val="22"/>
          <w:lang w:val="en-US"/>
        </w:rPr>
      </w:pPr>
      <w:r w:rsidRPr="00DE4553">
        <w:rPr>
          <w:rFonts w:ascii="Arial" w:hAnsi="Arial" w:cs="Arial"/>
          <w:spacing w:val="-2"/>
          <w:sz w:val="22"/>
          <w:lang w:val="en-US"/>
        </w:rPr>
        <w:t>A</w:t>
      </w:r>
      <w:r w:rsidR="00546E60" w:rsidRPr="00DE4553">
        <w:rPr>
          <w:rFonts w:ascii="Arial" w:hAnsi="Arial" w:cs="Arial"/>
          <w:spacing w:val="-2"/>
          <w:sz w:val="22"/>
          <w:lang w:val="en-US"/>
        </w:rPr>
        <w:t xml:space="preserve"> </w:t>
      </w:r>
      <w:proofErr w:type="spellStart"/>
      <w:r w:rsidR="00546E60" w:rsidRPr="00F43B83">
        <w:rPr>
          <w:rFonts w:ascii="Arial" w:hAnsi="Arial" w:cs="Arial"/>
          <w:spacing w:val="-2"/>
          <w:sz w:val="22"/>
          <w:lang w:val="en-US"/>
        </w:rPr>
        <w:t>JPane</w:t>
      </w:r>
      <w:r w:rsidR="00546E60" w:rsidRPr="00DE4553">
        <w:rPr>
          <w:rFonts w:ascii="Arial" w:hAnsi="Arial" w:cs="Arial"/>
          <w:spacing w:val="-2"/>
          <w:sz w:val="22"/>
          <w:lang w:val="en-US"/>
        </w:rPr>
        <w:t>l</w:t>
      </w:r>
      <w:proofErr w:type="spellEnd"/>
      <w:r w:rsidR="00546E60" w:rsidRPr="00DE4553">
        <w:rPr>
          <w:rFonts w:ascii="Arial" w:hAnsi="Arial" w:cs="Arial"/>
          <w:spacing w:val="-2"/>
          <w:sz w:val="22"/>
          <w:lang w:val="en-US"/>
        </w:rPr>
        <w:t xml:space="preserve"> </w:t>
      </w:r>
      <w:r w:rsidRPr="00DE4553">
        <w:rPr>
          <w:rFonts w:ascii="Arial" w:hAnsi="Arial" w:cs="Arial"/>
          <w:spacing w:val="-2"/>
          <w:sz w:val="22"/>
          <w:lang w:val="en-US"/>
        </w:rPr>
        <w:t>using a</w:t>
      </w:r>
      <w:r w:rsidR="00546E60" w:rsidRPr="00DE4553">
        <w:rPr>
          <w:rFonts w:ascii="Arial" w:hAnsi="Arial" w:cs="Arial"/>
          <w:spacing w:val="-2"/>
          <w:sz w:val="22"/>
          <w:lang w:val="en-US"/>
        </w:rPr>
        <w:t xml:space="preserve"> </w:t>
      </w:r>
      <w:proofErr w:type="spellStart"/>
      <w:r w:rsidR="00546E60" w:rsidRPr="00F43B83">
        <w:rPr>
          <w:rFonts w:ascii="Arial" w:hAnsi="Arial" w:cs="Arial"/>
          <w:spacing w:val="-2"/>
          <w:sz w:val="22"/>
          <w:lang w:val="en-US"/>
        </w:rPr>
        <w:t>GridBagLayout</w:t>
      </w:r>
      <w:proofErr w:type="spellEnd"/>
      <w:r w:rsidRPr="00F43B83">
        <w:rPr>
          <w:rFonts w:ascii="Arial" w:hAnsi="Arial" w:cs="Arial"/>
          <w:spacing w:val="-2"/>
          <w:sz w:val="22"/>
          <w:lang w:val="en-US"/>
        </w:rPr>
        <w:t xml:space="preserve"> </w:t>
      </w:r>
      <w:r w:rsidRPr="00DE4553">
        <w:rPr>
          <w:rFonts w:ascii="Arial" w:hAnsi="Arial" w:cs="Arial"/>
          <w:spacing w:val="-2"/>
          <w:sz w:val="22"/>
          <w:lang w:val="en-US"/>
        </w:rPr>
        <w:t>it is divided in a number of cells with the same size</w:t>
      </w:r>
      <w:r>
        <w:rPr>
          <w:rFonts w:ascii="Arial" w:hAnsi="Arial" w:cs="Arial"/>
          <w:spacing w:val="-2"/>
          <w:sz w:val="22"/>
          <w:lang w:val="en-US"/>
        </w:rPr>
        <w:t>.</w:t>
      </w:r>
    </w:p>
    <w:p w14:paraId="2DED58F6" w14:textId="77777777" w:rsidR="00546E60" w:rsidRPr="00DE4553" w:rsidRDefault="00DE4553" w:rsidP="00F43B83">
      <w:pPr>
        <w:pStyle w:val="Prrafodelista"/>
        <w:numPr>
          <w:ilvl w:val="0"/>
          <w:numId w:val="19"/>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The </w:t>
      </w:r>
      <w:proofErr w:type="spellStart"/>
      <w:r w:rsidRPr="00F43B83">
        <w:rPr>
          <w:rFonts w:ascii="Arial" w:hAnsi="Arial" w:cs="Arial"/>
          <w:spacing w:val="-2"/>
          <w:sz w:val="22"/>
          <w:lang w:val="en-US"/>
        </w:rPr>
        <w:t>JToolBar</w:t>
      </w:r>
      <w:proofErr w:type="spellEnd"/>
      <w:r>
        <w:rPr>
          <w:rFonts w:ascii="Arial" w:hAnsi="Arial" w:cs="Arial"/>
          <w:spacing w:val="-2"/>
          <w:sz w:val="22"/>
          <w:lang w:val="en-US"/>
        </w:rPr>
        <w:t xml:space="preserve"> container is an example of </w:t>
      </w:r>
      <w:proofErr w:type="spellStart"/>
      <w:r w:rsidR="00546E60" w:rsidRPr="00F43B83">
        <w:rPr>
          <w:rFonts w:ascii="Arial" w:hAnsi="Arial" w:cs="Arial"/>
          <w:spacing w:val="-2"/>
          <w:sz w:val="22"/>
          <w:lang w:val="en-US"/>
        </w:rPr>
        <w:t>BorderLayout</w:t>
      </w:r>
      <w:proofErr w:type="spellEnd"/>
      <w:r w:rsidR="00546E60" w:rsidRPr="00F43B83">
        <w:rPr>
          <w:rFonts w:ascii="Arial" w:hAnsi="Arial" w:cs="Arial"/>
          <w:spacing w:val="-2"/>
          <w:sz w:val="22"/>
          <w:lang w:val="en-US"/>
        </w:rPr>
        <w:t xml:space="preserve"> </w:t>
      </w:r>
      <w:r>
        <w:rPr>
          <w:rFonts w:ascii="Arial" w:hAnsi="Arial" w:cs="Arial"/>
          <w:spacing w:val="-2"/>
          <w:sz w:val="22"/>
          <w:lang w:val="en-US"/>
        </w:rPr>
        <w:t>use.</w:t>
      </w:r>
    </w:p>
    <w:p w14:paraId="057AAA44" w14:textId="5467AB45" w:rsidR="00DE4553" w:rsidRPr="00DE4553" w:rsidRDefault="00DE4553" w:rsidP="00F43B83">
      <w:pPr>
        <w:pStyle w:val="Prrafodelista"/>
        <w:numPr>
          <w:ilvl w:val="0"/>
          <w:numId w:val="19"/>
        </w:numPr>
        <w:tabs>
          <w:tab w:val="left" w:pos="-720"/>
          <w:tab w:val="left" w:pos="0"/>
        </w:tabs>
        <w:suppressAutoHyphens/>
        <w:jc w:val="both"/>
        <w:rPr>
          <w:rFonts w:ascii="Arial" w:hAnsi="Arial" w:cs="Arial"/>
          <w:spacing w:val="-2"/>
          <w:sz w:val="22"/>
          <w:lang w:val="en-US"/>
        </w:rPr>
      </w:pPr>
      <w:commentRangeStart w:id="7"/>
      <w:r>
        <w:rPr>
          <w:rFonts w:ascii="Arial" w:hAnsi="Arial" w:cs="Arial"/>
          <w:spacing w:val="-2"/>
          <w:sz w:val="22"/>
          <w:lang w:val="en-US"/>
        </w:rPr>
        <w:t xml:space="preserve">If a container uses </w:t>
      </w:r>
      <w:proofErr w:type="spellStart"/>
      <w:r w:rsidR="00546E60" w:rsidRPr="00F43B83">
        <w:rPr>
          <w:rFonts w:ascii="Arial" w:hAnsi="Arial" w:cs="Arial"/>
          <w:spacing w:val="-2"/>
          <w:sz w:val="22"/>
          <w:lang w:val="en-US"/>
        </w:rPr>
        <w:t>BorderLayout</w:t>
      </w:r>
      <w:proofErr w:type="spellEnd"/>
      <w:r w:rsidR="00546E60" w:rsidRPr="00DE4553">
        <w:rPr>
          <w:rFonts w:ascii="Arial" w:hAnsi="Arial" w:cs="Arial"/>
          <w:spacing w:val="-2"/>
          <w:sz w:val="22"/>
          <w:lang w:val="en-US"/>
        </w:rPr>
        <w:t>,</w:t>
      </w:r>
      <w:r>
        <w:rPr>
          <w:rFonts w:ascii="Arial" w:hAnsi="Arial" w:cs="Arial"/>
          <w:spacing w:val="-2"/>
          <w:sz w:val="22"/>
          <w:lang w:val="en-US"/>
        </w:rPr>
        <w:t xml:space="preserve"> the components stored inside can modify their position using the </w:t>
      </w:r>
      <w:r w:rsidRPr="00F43B83">
        <w:rPr>
          <w:rFonts w:ascii="Arial" w:hAnsi="Arial" w:cs="Arial"/>
          <w:spacing w:val="-2"/>
          <w:sz w:val="22"/>
          <w:lang w:val="en-US"/>
        </w:rPr>
        <w:t>constraint</w:t>
      </w:r>
      <w:r>
        <w:rPr>
          <w:rFonts w:ascii="Arial" w:hAnsi="Arial" w:cs="Arial"/>
          <w:spacing w:val="-2"/>
          <w:sz w:val="22"/>
          <w:lang w:val="en-US"/>
        </w:rPr>
        <w:t xml:space="preserve"> property.</w:t>
      </w:r>
      <w:commentRangeEnd w:id="7"/>
      <w:r w:rsidR="0039503C">
        <w:rPr>
          <w:rStyle w:val="Refdecomentario"/>
        </w:rPr>
        <w:commentReference w:id="7"/>
      </w:r>
    </w:p>
    <w:p w14:paraId="4DE29E76" w14:textId="77777777" w:rsidR="00546E60" w:rsidRPr="00465EDF" w:rsidRDefault="00DE4553" w:rsidP="00F43B83">
      <w:pPr>
        <w:pStyle w:val="Prrafodelista"/>
        <w:numPr>
          <w:ilvl w:val="0"/>
          <w:numId w:val="19"/>
        </w:numPr>
        <w:tabs>
          <w:tab w:val="left" w:pos="-720"/>
          <w:tab w:val="left" w:pos="0"/>
        </w:tabs>
        <w:suppressAutoHyphens/>
        <w:jc w:val="both"/>
        <w:rPr>
          <w:rFonts w:ascii="Arial" w:hAnsi="Arial" w:cs="Arial"/>
          <w:spacing w:val="-2"/>
          <w:sz w:val="22"/>
          <w:lang w:val="en-US"/>
        </w:rPr>
      </w:pPr>
      <w:r w:rsidRPr="00DE4553">
        <w:rPr>
          <w:rFonts w:ascii="Arial" w:hAnsi="Arial" w:cs="Arial"/>
          <w:spacing w:val="-2"/>
          <w:sz w:val="22"/>
          <w:lang w:val="en-US"/>
        </w:rPr>
        <w:t xml:space="preserve">The most appropriate layout to divide a panel in cells with different </w:t>
      </w:r>
      <w:r w:rsidR="00976470">
        <w:rPr>
          <w:rFonts w:ascii="Arial" w:hAnsi="Arial" w:cs="Arial"/>
          <w:spacing w:val="-2"/>
          <w:sz w:val="22"/>
          <w:lang w:val="en-US"/>
        </w:rPr>
        <w:t>sizes</w:t>
      </w:r>
      <w:r w:rsidRPr="00DE4553">
        <w:rPr>
          <w:rFonts w:ascii="Arial" w:hAnsi="Arial" w:cs="Arial"/>
          <w:spacing w:val="-2"/>
          <w:sz w:val="22"/>
          <w:lang w:val="en-US"/>
        </w:rPr>
        <w:t xml:space="preserve"> is </w:t>
      </w:r>
      <w:proofErr w:type="spellStart"/>
      <w:r w:rsidR="00546E60" w:rsidRPr="00F43B83">
        <w:rPr>
          <w:rFonts w:ascii="Arial" w:hAnsi="Arial" w:cs="Arial"/>
          <w:spacing w:val="-2"/>
          <w:sz w:val="22"/>
          <w:lang w:val="en-US"/>
        </w:rPr>
        <w:t>CardLayout</w:t>
      </w:r>
      <w:proofErr w:type="spellEnd"/>
    </w:p>
    <w:p w14:paraId="09E5F1B5" w14:textId="77777777" w:rsidR="00546E60" w:rsidRPr="00465EDF" w:rsidRDefault="00546E60" w:rsidP="00546E60">
      <w:pPr>
        <w:tabs>
          <w:tab w:val="left" w:pos="-720"/>
        </w:tabs>
        <w:suppressAutoHyphens/>
        <w:jc w:val="both"/>
        <w:rPr>
          <w:rFonts w:ascii="Arial" w:hAnsi="Arial" w:cs="Arial"/>
          <w:b/>
          <w:color w:val="FF0000"/>
          <w:spacing w:val="-2"/>
          <w:sz w:val="22"/>
          <w:lang w:val="en-US"/>
        </w:rPr>
      </w:pPr>
    </w:p>
    <w:p w14:paraId="55766240" w14:textId="77777777" w:rsidR="002202C1" w:rsidRPr="00BD28D1" w:rsidRDefault="002202C1" w:rsidP="00301323">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s-ES_tradnl" w:eastAsia="en-US"/>
        </w:rPr>
      </w:pPr>
      <w:r w:rsidRPr="00BD28D1">
        <w:rPr>
          <w:rFonts w:ascii="Arial" w:eastAsiaTheme="minorHAnsi" w:hAnsi="Arial" w:cs="Arial"/>
          <w:b/>
          <w:snapToGrid/>
          <w:spacing w:val="-2"/>
          <w:sz w:val="22"/>
          <w:szCs w:val="22"/>
          <w:lang w:val="es-ES_tradnl" w:eastAsia="en-US"/>
        </w:rPr>
        <w:t>Toggle buttons …</w:t>
      </w:r>
    </w:p>
    <w:p w14:paraId="39A4259D" w14:textId="77777777" w:rsidR="002202C1" w:rsidRPr="00F43B83" w:rsidRDefault="002202C1" w:rsidP="00227EEE">
      <w:pPr>
        <w:pStyle w:val="Prrafodelista"/>
        <w:numPr>
          <w:ilvl w:val="0"/>
          <w:numId w:val="20"/>
        </w:numPr>
        <w:tabs>
          <w:tab w:val="left" w:pos="-720"/>
          <w:tab w:val="left" w:pos="0"/>
        </w:tabs>
        <w:suppressAutoHyphens/>
        <w:jc w:val="both"/>
        <w:rPr>
          <w:rFonts w:ascii="Arial" w:hAnsi="Arial" w:cs="Arial"/>
          <w:spacing w:val="-2"/>
          <w:sz w:val="22"/>
          <w:lang w:val="en-US"/>
        </w:rPr>
      </w:pPr>
      <w:r w:rsidRPr="00F43B83">
        <w:rPr>
          <w:rFonts w:ascii="Arial" w:hAnsi="Arial" w:cs="Arial"/>
          <w:spacing w:val="-2"/>
          <w:sz w:val="22"/>
          <w:lang w:val="en-US"/>
        </w:rPr>
        <w:t>Should never be used to represent exclusive options, we must use radio buttons for that</w:t>
      </w:r>
    </w:p>
    <w:p w14:paraId="6943D53E" w14:textId="77777777" w:rsidR="002202C1" w:rsidRPr="00F43B83" w:rsidRDefault="002202C1" w:rsidP="00227EEE">
      <w:pPr>
        <w:pStyle w:val="Prrafodelista"/>
        <w:numPr>
          <w:ilvl w:val="0"/>
          <w:numId w:val="20"/>
        </w:numPr>
        <w:tabs>
          <w:tab w:val="left" w:pos="-720"/>
          <w:tab w:val="left" w:pos="0"/>
        </w:tabs>
        <w:suppressAutoHyphens/>
        <w:jc w:val="both"/>
        <w:rPr>
          <w:rFonts w:ascii="Arial" w:hAnsi="Arial" w:cs="Arial"/>
          <w:spacing w:val="-2"/>
          <w:sz w:val="22"/>
          <w:lang w:val="en-US"/>
        </w:rPr>
      </w:pPr>
      <w:r w:rsidRPr="00F43B83">
        <w:rPr>
          <w:rFonts w:ascii="Arial" w:hAnsi="Arial" w:cs="Arial"/>
          <w:spacing w:val="-2"/>
          <w:sz w:val="22"/>
          <w:lang w:val="en-US"/>
        </w:rPr>
        <w:t>Should never be used to represent non-exclusive options</w:t>
      </w:r>
    </w:p>
    <w:p w14:paraId="6A58AA3A" w14:textId="77777777" w:rsidR="002202C1" w:rsidRPr="00F43B83" w:rsidRDefault="002202C1" w:rsidP="00227EEE">
      <w:pPr>
        <w:pStyle w:val="Prrafodelista"/>
        <w:numPr>
          <w:ilvl w:val="0"/>
          <w:numId w:val="20"/>
        </w:numPr>
        <w:tabs>
          <w:tab w:val="left" w:pos="-720"/>
          <w:tab w:val="left" w:pos="0"/>
        </w:tabs>
        <w:suppressAutoHyphens/>
        <w:jc w:val="both"/>
        <w:rPr>
          <w:rFonts w:ascii="Arial" w:hAnsi="Arial" w:cs="Arial"/>
          <w:spacing w:val="-2"/>
          <w:sz w:val="22"/>
          <w:lang w:val="en-US"/>
        </w:rPr>
      </w:pPr>
      <w:r w:rsidRPr="00F43B83">
        <w:rPr>
          <w:rFonts w:ascii="Arial" w:hAnsi="Arial" w:cs="Arial"/>
          <w:spacing w:val="-2"/>
          <w:sz w:val="22"/>
          <w:lang w:val="en-US"/>
        </w:rPr>
        <w:t>Cannot be used in toolbars because they cannot have mnemonics.</w:t>
      </w:r>
    </w:p>
    <w:p w14:paraId="668752D4" w14:textId="77777777" w:rsidR="002202C1" w:rsidRPr="00F43B83" w:rsidRDefault="002202C1" w:rsidP="00227EEE">
      <w:pPr>
        <w:pStyle w:val="Prrafodelista"/>
        <w:numPr>
          <w:ilvl w:val="0"/>
          <w:numId w:val="20"/>
        </w:numPr>
        <w:tabs>
          <w:tab w:val="left" w:pos="-720"/>
          <w:tab w:val="left" w:pos="0"/>
        </w:tabs>
        <w:suppressAutoHyphens/>
        <w:jc w:val="both"/>
        <w:rPr>
          <w:rFonts w:ascii="Arial" w:hAnsi="Arial" w:cs="Arial"/>
          <w:spacing w:val="-2"/>
          <w:sz w:val="22"/>
          <w:lang w:val="en-US"/>
        </w:rPr>
      </w:pPr>
      <w:r w:rsidRPr="00F43B83">
        <w:rPr>
          <w:rFonts w:ascii="Arial" w:hAnsi="Arial" w:cs="Arial"/>
          <w:spacing w:val="-2"/>
          <w:sz w:val="22"/>
          <w:lang w:val="en-US"/>
        </w:rPr>
        <w:t>More than one answer are right.</w:t>
      </w:r>
    </w:p>
    <w:p w14:paraId="70816E19" w14:textId="77777777" w:rsidR="002202C1" w:rsidRPr="00F43B83" w:rsidRDefault="002202C1" w:rsidP="00227EEE">
      <w:pPr>
        <w:pStyle w:val="Prrafodelista"/>
        <w:numPr>
          <w:ilvl w:val="0"/>
          <w:numId w:val="20"/>
        </w:numPr>
        <w:tabs>
          <w:tab w:val="left" w:pos="-720"/>
          <w:tab w:val="left" w:pos="0"/>
        </w:tabs>
        <w:suppressAutoHyphens/>
        <w:jc w:val="both"/>
        <w:rPr>
          <w:rFonts w:ascii="Arial" w:hAnsi="Arial" w:cs="Arial"/>
          <w:spacing w:val="-2"/>
          <w:sz w:val="22"/>
          <w:lang w:val="en-US"/>
        </w:rPr>
      </w:pPr>
      <w:commentRangeStart w:id="8"/>
      <w:r w:rsidRPr="00F43B83">
        <w:rPr>
          <w:rFonts w:ascii="Arial" w:hAnsi="Arial" w:cs="Arial"/>
          <w:spacing w:val="-2"/>
          <w:sz w:val="22"/>
          <w:lang w:val="en-US"/>
        </w:rPr>
        <w:t>None of the answers is right.</w:t>
      </w:r>
      <w:commentRangeEnd w:id="8"/>
      <w:r w:rsidRPr="00F43B83">
        <w:rPr>
          <w:rFonts w:ascii="Arial" w:hAnsi="Arial" w:cs="Arial"/>
          <w:spacing w:val="-2"/>
          <w:sz w:val="22"/>
          <w:lang w:val="en-US"/>
        </w:rPr>
        <w:commentReference w:id="8"/>
      </w:r>
    </w:p>
    <w:p w14:paraId="3069A22E" w14:textId="77777777" w:rsidR="0074032B" w:rsidRPr="007265F1" w:rsidRDefault="0074032B" w:rsidP="007265F1">
      <w:pPr>
        <w:tabs>
          <w:tab w:val="left" w:pos="-720"/>
          <w:tab w:val="left" w:pos="0"/>
        </w:tabs>
        <w:suppressAutoHyphens/>
        <w:ind w:left="720" w:hanging="720"/>
        <w:jc w:val="both"/>
        <w:rPr>
          <w:rFonts w:ascii="Arial" w:hAnsi="Arial" w:cs="Arial"/>
          <w:spacing w:val="-2"/>
          <w:sz w:val="22"/>
          <w:lang w:val="en-US"/>
        </w:rPr>
      </w:pPr>
    </w:p>
    <w:p w14:paraId="5F7F842B" w14:textId="77777777" w:rsidR="00826FC4" w:rsidRPr="00DC53E6" w:rsidRDefault="00826FC4" w:rsidP="00826FC4">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DC53E6">
        <w:rPr>
          <w:rFonts w:ascii="Arial" w:eastAsiaTheme="minorHAnsi" w:hAnsi="Arial" w:cs="Arial"/>
          <w:b/>
          <w:snapToGrid/>
          <w:spacing w:val="-2"/>
          <w:sz w:val="22"/>
          <w:szCs w:val="22"/>
          <w:lang w:val="en-GB" w:eastAsia="en-US"/>
        </w:rPr>
        <w:t xml:space="preserve">If we want to include the search view in our </w:t>
      </w:r>
      <w:proofErr w:type="spellStart"/>
      <w:r w:rsidRPr="00DC53E6">
        <w:rPr>
          <w:rFonts w:ascii="Arial" w:eastAsiaTheme="minorHAnsi" w:hAnsi="Arial" w:cs="Arial"/>
          <w:b/>
          <w:snapToGrid/>
          <w:spacing w:val="-2"/>
          <w:sz w:val="22"/>
          <w:szCs w:val="22"/>
          <w:lang w:val="en-GB" w:eastAsia="en-US"/>
        </w:rPr>
        <w:t>JavaHelp</w:t>
      </w:r>
      <w:proofErr w:type="spellEnd"/>
      <w:r w:rsidRPr="00DC53E6">
        <w:rPr>
          <w:rFonts w:ascii="Arial" w:eastAsiaTheme="minorHAnsi" w:hAnsi="Arial" w:cs="Arial"/>
          <w:b/>
          <w:snapToGrid/>
          <w:spacing w:val="-2"/>
          <w:sz w:val="22"/>
          <w:szCs w:val="22"/>
          <w:lang w:val="en-GB" w:eastAsia="en-US"/>
        </w:rPr>
        <w:t xml:space="preserve"> based help system</w:t>
      </w:r>
      <w:r w:rsidR="0006544C">
        <w:rPr>
          <w:rFonts w:ascii="Arial" w:eastAsiaTheme="minorHAnsi" w:hAnsi="Arial" w:cs="Arial"/>
          <w:b/>
          <w:snapToGrid/>
          <w:spacing w:val="-2"/>
          <w:sz w:val="22"/>
          <w:szCs w:val="22"/>
          <w:lang w:val="en-GB" w:eastAsia="en-US"/>
        </w:rPr>
        <w:t xml:space="preserve">, besides adding the “view” in the </w:t>
      </w:r>
      <w:proofErr w:type="spellStart"/>
      <w:r w:rsidR="0006544C">
        <w:rPr>
          <w:rFonts w:ascii="Arial" w:eastAsiaTheme="minorHAnsi" w:hAnsi="Arial" w:cs="Arial"/>
          <w:b/>
          <w:snapToGrid/>
          <w:spacing w:val="-2"/>
          <w:sz w:val="22"/>
          <w:szCs w:val="22"/>
          <w:lang w:val="en-GB" w:eastAsia="en-US"/>
        </w:rPr>
        <w:t>helpset</w:t>
      </w:r>
      <w:proofErr w:type="spellEnd"/>
      <w:r w:rsidR="0006544C">
        <w:rPr>
          <w:rFonts w:ascii="Arial" w:eastAsiaTheme="minorHAnsi" w:hAnsi="Arial" w:cs="Arial"/>
          <w:b/>
          <w:snapToGrid/>
          <w:spacing w:val="-2"/>
          <w:sz w:val="22"/>
          <w:szCs w:val="22"/>
          <w:lang w:val="en-GB" w:eastAsia="en-US"/>
        </w:rPr>
        <w:t xml:space="preserve"> file, we have to</w:t>
      </w:r>
      <w:r w:rsidRPr="00DC53E6">
        <w:rPr>
          <w:rFonts w:ascii="Arial" w:eastAsiaTheme="minorHAnsi" w:hAnsi="Arial" w:cs="Arial"/>
          <w:b/>
          <w:snapToGrid/>
          <w:spacing w:val="-2"/>
          <w:sz w:val="22"/>
          <w:szCs w:val="22"/>
          <w:lang w:val="en-GB" w:eastAsia="en-US"/>
        </w:rPr>
        <w:t>….</w:t>
      </w:r>
    </w:p>
    <w:p w14:paraId="39FE4E12" w14:textId="77777777" w:rsidR="00826FC4" w:rsidRDefault="00826FC4" w:rsidP="00826FC4">
      <w:pPr>
        <w:pStyle w:val="Prrafodelista"/>
        <w:numPr>
          <w:ilvl w:val="0"/>
          <w:numId w:val="26"/>
        </w:numPr>
        <w:tabs>
          <w:tab w:val="left" w:pos="-720"/>
          <w:tab w:val="left" w:pos="0"/>
        </w:tabs>
        <w:suppressAutoHyphens/>
        <w:jc w:val="both"/>
        <w:rPr>
          <w:rFonts w:ascii="Arial" w:hAnsi="Arial" w:cs="Arial"/>
          <w:spacing w:val="-2"/>
          <w:sz w:val="22"/>
          <w:lang w:val="en-US"/>
        </w:rPr>
      </w:pPr>
      <w:r w:rsidRPr="00D7134E">
        <w:rPr>
          <w:rFonts w:ascii="Arial" w:hAnsi="Arial" w:cs="Arial"/>
          <w:spacing w:val="-2"/>
          <w:sz w:val="22"/>
          <w:lang w:val="en-US"/>
        </w:rPr>
        <w:t>We modify the jhindexer.xml file adding the word</w:t>
      </w:r>
      <w:r>
        <w:rPr>
          <w:rFonts w:ascii="Arial" w:hAnsi="Arial" w:cs="Arial"/>
          <w:spacing w:val="-2"/>
          <w:sz w:val="22"/>
          <w:lang w:val="en-US"/>
        </w:rPr>
        <w:t>s we must include in the search</w:t>
      </w:r>
    </w:p>
    <w:p w14:paraId="6C05EA51" w14:textId="77777777" w:rsidR="00826FC4" w:rsidRDefault="00826FC4" w:rsidP="00826FC4">
      <w:pPr>
        <w:pStyle w:val="Prrafodelista"/>
        <w:numPr>
          <w:ilvl w:val="0"/>
          <w:numId w:val="26"/>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We execute </w:t>
      </w:r>
      <w:proofErr w:type="spellStart"/>
      <w:r>
        <w:rPr>
          <w:rFonts w:ascii="Arial" w:hAnsi="Arial" w:cs="Arial"/>
          <w:spacing w:val="-2"/>
          <w:sz w:val="22"/>
          <w:lang w:val="en-US"/>
        </w:rPr>
        <w:t>hsviewer</w:t>
      </w:r>
      <w:proofErr w:type="spellEnd"/>
      <w:r>
        <w:rPr>
          <w:rFonts w:ascii="Arial" w:hAnsi="Arial" w:cs="Arial"/>
          <w:spacing w:val="-2"/>
          <w:sz w:val="22"/>
          <w:lang w:val="en-US"/>
        </w:rPr>
        <w:t xml:space="preserve"> over the folder containing the help html files</w:t>
      </w:r>
    </w:p>
    <w:p w14:paraId="39FB2734" w14:textId="77777777" w:rsidR="00826FC4" w:rsidRDefault="00826FC4" w:rsidP="00826FC4">
      <w:pPr>
        <w:pStyle w:val="Prrafodelista"/>
        <w:numPr>
          <w:ilvl w:val="0"/>
          <w:numId w:val="26"/>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We execute </w:t>
      </w:r>
      <w:proofErr w:type="spellStart"/>
      <w:r w:rsidRPr="005B4AEC">
        <w:rPr>
          <w:rFonts w:ascii="Arial" w:hAnsi="Arial" w:cs="Arial"/>
          <w:spacing w:val="-2"/>
          <w:sz w:val="22"/>
          <w:lang w:val="en-US"/>
        </w:rPr>
        <w:t>jhsearch</w:t>
      </w:r>
      <w:proofErr w:type="spellEnd"/>
      <w:r w:rsidRPr="005B4AEC">
        <w:rPr>
          <w:rFonts w:ascii="Arial" w:hAnsi="Arial" w:cs="Arial"/>
          <w:spacing w:val="-2"/>
          <w:sz w:val="22"/>
          <w:lang w:val="en-US"/>
        </w:rPr>
        <w:t xml:space="preserve"> </w:t>
      </w:r>
      <w:r>
        <w:rPr>
          <w:rFonts w:ascii="Arial" w:hAnsi="Arial" w:cs="Arial"/>
          <w:spacing w:val="-2"/>
          <w:sz w:val="22"/>
          <w:lang w:val="en-US"/>
        </w:rPr>
        <w:t>over the folder containing the help html files</w:t>
      </w:r>
    </w:p>
    <w:p w14:paraId="731BC071" w14:textId="77777777" w:rsidR="00826FC4" w:rsidRDefault="00826FC4" w:rsidP="00826FC4">
      <w:pPr>
        <w:pStyle w:val="Prrafodelista"/>
        <w:numPr>
          <w:ilvl w:val="0"/>
          <w:numId w:val="26"/>
        </w:numPr>
        <w:tabs>
          <w:tab w:val="left" w:pos="-720"/>
          <w:tab w:val="left" w:pos="0"/>
        </w:tabs>
        <w:suppressAutoHyphens/>
        <w:jc w:val="both"/>
        <w:rPr>
          <w:rFonts w:ascii="Arial" w:hAnsi="Arial" w:cs="Arial"/>
          <w:spacing w:val="-2"/>
          <w:sz w:val="22"/>
          <w:lang w:val="en-US"/>
        </w:rPr>
      </w:pPr>
      <w:commentRangeStart w:id="9"/>
      <w:r>
        <w:rPr>
          <w:rFonts w:ascii="Arial" w:hAnsi="Arial" w:cs="Arial"/>
          <w:spacing w:val="-2"/>
          <w:sz w:val="22"/>
          <w:lang w:val="en-US"/>
        </w:rPr>
        <w:t xml:space="preserve">We execute </w:t>
      </w:r>
      <w:proofErr w:type="spellStart"/>
      <w:r w:rsidRPr="005B4AEC">
        <w:rPr>
          <w:rFonts w:ascii="Arial" w:hAnsi="Arial" w:cs="Arial"/>
          <w:spacing w:val="-2"/>
          <w:sz w:val="22"/>
          <w:lang w:val="en-US"/>
        </w:rPr>
        <w:t>jhindexer</w:t>
      </w:r>
      <w:proofErr w:type="spellEnd"/>
      <w:r w:rsidRPr="005B4AEC">
        <w:rPr>
          <w:rFonts w:ascii="Arial" w:hAnsi="Arial" w:cs="Arial"/>
          <w:spacing w:val="-2"/>
          <w:sz w:val="22"/>
          <w:lang w:val="en-US"/>
        </w:rPr>
        <w:t xml:space="preserve"> </w:t>
      </w:r>
      <w:r>
        <w:rPr>
          <w:rFonts w:ascii="Arial" w:hAnsi="Arial" w:cs="Arial"/>
          <w:spacing w:val="-2"/>
          <w:sz w:val="22"/>
          <w:lang w:val="en-US"/>
        </w:rPr>
        <w:t>over the folder containing the help html files</w:t>
      </w:r>
      <w:commentRangeEnd w:id="9"/>
      <w:r w:rsidR="0039503C">
        <w:rPr>
          <w:rStyle w:val="Refdecomentario"/>
        </w:rPr>
        <w:commentReference w:id="9"/>
      </w:r>
    </w:p>
    <w:p w14:paraId="0AB2A4FE" w14:textId="77777777" w:rsidR="00826FC4" w:rsidRPr="00D7134E" w:rsidRDefault="00826FC4" w:rsidP="00826FC4">
      <w:pPr>
        <w:pStyle w:val="Prrafodelista"/>
        <w:numPr>
          <w:ilvl w:val="0"/>
          <w:numId w:val="26"/>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We add the search view in the </w:t>
      </w:r>
      <w:proofErr w:type="spellStart"/>
      <w:r>
        <w:rPr>
          <w:rFonts w:ascii="Arial" w:hAnsi="Arial" w:cs="Arial"/>
          <w:spacing w:val="-2"/>
          <w:sz w:val="22"/>
          <w:lang w:val="en-US"/>
        </w:rPr>
        <w:t>helpset</w:t>
      </w:r>
      <w:proofErr w:type="spellEnd"/>
      <w:r>
        <w:rPr>
          <w:rFonts w:ascii="Arial" w:hAnsi="Arial" w:cs="Arial"/>
          <w:spacing w:val="-2"/>
          <w:sz w:val="22"/>
          <w:lang w:val="en-US"/>
        </w:rPr>
        <w:t xml:space="preserve"> file, specifying the folder that contains the help html files.</w:t>
      </w:r>
    </w:p>
    <w:p w14:paraId="02705428" w14:textId="77777777" w:rsidR="00826FC4" w:rsidRDefault="00826FC4">
      <w:pPr>
        <w:widowControl/>
        <w:spacing w:after="120"/>
        <w:ind w:left="788" w:hanging="431"/>
        <w:rPr>
          <w:rFonts w:ascii="Arial" w:eastAsiaTheme="minorHAnsi" w:hAnsi="Arial" w:cs="Arial"/>
          <w:b/>
          <w:snapToGrid/>
          <w:spacing w:val="-2"/>
          <w:sz w:val="22"/>
          <w:szCs w:val="22"/>
          <w:lang w:val="en-US" w:eastAsia="en-US"/>
        </w:rPr>
      </w:pPr>
      <w:r>
        <w:rPr>
          <w:rFonts w:ascii="Arial" w:eastAsiaTheme="minorHAnsi" w:hAnsi="Arial" w:cs="Arial"/>
          <w:b/>
          <w:snapToGrid/>
          <w:spacing w:val="-2"/>
          <w:sz w:val="22"/>
          <w:szCs w:val="22"/>
          <w:lang w:val="en-US" w:eastAsia="en-US"/>
        </w:rPr>
        <w:br w:type="page"/>
      </w:r>
    </w:p>
    <w:p w14:paraId="2A5938A2" w14:textId="77777777" w:rsidR="00826FC4" w:rsidRDefault="00826FC4" w:rsidP="00826FC4">
      <w:pPr>
        <w:pStyle w:val="Prrafodelista"/>
        <w:widowControl/>
        <w:tabs>
          <w:tab w:val="left" w:pos="-720"/>
        </w:tabs>
        <w:suppressAutoHyphens/>
        <w:ind w:left="425"/>
        <w:jc w:val="both"/>
        <w:rPr>
          <w:rFonts w:ascii="Arial" w:eastAsiaTheme="minorHAnsi" w:hAnsi="Arial" w:cs="Arial"/>
          <w:b/>
          <w:snapToGrid/>
          <w:spacing w:val="-2"/>
          <w:sz w:val="22"/>
          <w:szCs w:val="22"/>
          <w:lang w:val="en-GB" w:eastAsia="en-US"/>
        </w:rPr>
      </w:pPr>
    </w:p>
    <w:p w14:paraId="3BDE57E0" w14:textId="77777777" w:rsidR="0074032B" w:rsidRPr="00D92D12" w:rsidRDefault="0074032B" w:rsidP="007265F1">
      <w:pPr>
        <w:tabs>
          <w:tab w:val="left" w:pos="-720"/>
          <w:tab w:val="left" w:pos="0"/>
        </w:tabs>
        <w:suppressAutoHyphens/>
        <w:ind w:left="720" w:hanging="720"/>
        <w:jc w:val="both"/>
        <w:rPr>
          <w:rFonts w:ascii="Arial" w:hAnsi="Arial" w:cs="Arial"/>
          <w:spacing w:val="-2"/>
          <w:sz w:val="22"/>
          <w:lang w:val="en-US"/>
        </w:rPr>
      </w:pPr>
    </w:p>
    <w:p w14:paraId="5BDDFF9E" w14:textId="77777777" w:rsidR="00546E60" w:rsidRPr="00AC0A7F" w:rsidRDefault="00546E60" w:rsidP="00301323">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DC53E6">
        <w:rPr>
          <w:rFonts w:ascii="Arial" w:eastAsiaTheme="minorHAnsi" w:hAnsi="Arial" w:cs="Arial"/>
          <w:b/>
          <w:snapToGrid/>
          <w:spacing w:val="-2"/>
          <w:sz w:val="22"/>
          <w:szCs w:val="22"/>
          <w:lang w:val="en-GB" w:eastAsia="en-US"/>
        </w:rPr>
        <w:t xml:space="preserve"> </w:t>
      </w:r>
      <w:r w:rsidR="00D92D12" w:rsidRPr="00AC0A7F">
        <w:rPr>
          <w:rFonts w:ascii="Arial" w:eastAsiaTheme="minorHAnsi" w:hAnsi="Arial" w:cs="Arial"/>
          <w:b/>
          <w:snapToGrid/>
          <w:spacing w:val="-2"/>
          <w:sz w:val="22"/>
          <w:szCs w:val="22"/>
          <w:lang w:val="en-GB" w:eastAsia="en-US"/>
        </w:rPr>
        <w:t>In a menu</w:t>
      </w:r>
      <w:r w:rsidRPr="00AC0A7F">
        <w:rPr>
          <w:rFonts w:ascii="Arial" w:eastAsiaTheme="minorHAnsi" w:hAnsi="Arial" w:cs="Arial"/>
          <w:b/>
          <w:snapToGrid/>
          <w:spacing w:val="-2"/>
          <w:sz w:val="22"/>
          <w:szCs w:val="22"/>
          <w:lang w:val="en-GB" w:eastAsia="en-US"/>
        </w:rPr>
        <w:t>:</w:t>
      </w:r>
    </w:p>
    <w:p w14:paraId="6EA44908" w14:textId="77777777" w:rsidR="00D92D12" w:rsidRPr="00D92D12" w:rsidRDefault="00D92D12" w:rsidP="003C2FE7">
      <w:pPr>
        <w:pStyle w:val="Prrafodelista"/>
        <w:numPr>
          <w:ilvl w:val="0"/>
          <w:numId w:val="35"/>
        </w:numPr>
        <w:tabs>
          <w:tab w:val="left" w:pos="-720"/>
          <w:tab w:val="left" w:pos="0"/>
        </w:tabs>
        <w:suppressAutoHyphens/>
        <w:jc w:val="both"/>
        <w:rPr>
          <w:rFonts w:ascii="Arial" w:hAnsi="Arial" w:cs="Arial"/>
          <w:spacing w:val="-2"/>
          <w:sz w:val="22"/>
          <w:lang w:val="en-US"/>
        </w:rPr>
      </w:pPr>
      <w:commentRangeStart w:id="10"/>
      <w:r w:rsidRPr="00D92D12">
        <w:rPr>
          <w:rFonts w:ascii="Arial" w:hAnsi="Arial" w:cs="Arial"/>
          <w:spacing w:val="-2"/>
          <w:sz w:val="22"/>
          <w:lang w:val="en-US"/>
        </w:rPr>
        <w:t>Checkboxes can be used</w:t>
      </w:r>
      <w:commentRangeEnd w:id="10"/>
      <w:r w:rsidR="0039503C">
        <w:rPr>
          <w:rStyle w:val="Refdecomentario"/>
        </w:rPr>
        <w:commentReference w:id="10"/>
      </w:r>
    </w:p>
    <w:p w14:paraId="2F92A2AE" w14:textId="77777777" w:rsidR="00D92D12" w:rsidRPr="00D92D12" w:rsidRDefault="00D92D12" w:rsidP="003C2FE7">
      <w:pPr>
        <w:pStyle w:val="Prrafodelista"/>
        <w:numPr>
          <w:ilvl w:val="0"/>
          <w:numId w:val="35"/>
        </w:numPr>
        <w:tabs>
          <w:tab w:val="left" w:pos="-720"/>
          <w:tab w:val="left" w:pos="0"/>
        </w:tabs>
        <w:suppressAutoHyphens/>
        <w:jc w:val="both"/>
        <w:rPr>
          <w:rFonts w:ascii="Arial" w:hAnsi="Arial" w:cs="Arial"/>
          <w:spacing w:val="-2"/>
          <w:sz w:val="22"/>
          <w:lang w:val="en-US"/>
        </w:rPr>
      </w:pPr>
      <w:r w:rsidRPr="00D92D12">
        <w:rPr>
          <w:rFonts w:ascii="Arial" w:hAnsi="Arial" w:cs="Arial"/>
          <w:spacing w:val="-2"/>
          <w:sz w:val="22"/>
          <w:lang w:val="en-US"/>
        </w:rPr>
        <w:t>If every item of the menu is disabled, the menu must be disabled.</w:t>
      </w:r>
    </w:p>
    <w:p w14:paraId="2777C0E8" w14:textId="77777777" w:rsidR="00D92D12" w:rsidRPr="00D92D12" w:rsidRDefault="00D92D12" w:rsidP="003C2FE7">
      <w:pPr>
        <w:pStyle w:val="Prrafodelista"/>
        <w:numPr>
          <w:ilvl w:val="0"/>
          <w:numId w:val="35"/>
        </w:numPr>
        <w:tabs>
          <w:tab w:val="left" w:pos="-720"/>
          <w:tab w:val="left" w:pos="0"/>
        </w:tabs>
        <w:suppressAutoHyphens/>
        <w:jc w:val="both"/>
        <w:rPr>
          <w:rFonts w:ascii="Arial" w:hAnsi="Arial" w:cs="Arial"/>
          <w:spacing w:val="-2"/>
          <w:sz w:val="22"/>
          <w:lang w:val="en-US"/>
        </w:rPr>
      </w:pPr>
      <w:r w:rsidRPr="00D92D12">
        <w:rPr>
          <w:rFonts w:ascii="Arial" w:hAnsi="Arial" w:cs="Arial"/>
          <w:spacing w:val="-2"/>
          <w:sz w:val="22"/>
          <w:lang w:val="en-US"/>
        </w:rPr>
        <w:t>Whenever an option is in the menu and in a pop-up of the same window, it is advisable not to use the same shortcuts in both places.</w:t>
      </w:r>
    </w:p>
    <w:p w14:paraId="38305A00" w14:textId="77777777" w:rsidR="00F8346D" w:rsidRPr="00A437FE" w:rsidRDefault="00F8346D" w:rsidP="003C2FE7">
      <w:pPr>
        <w:pStyle w:val="Prrafodelista"/>
        <w:numPr>
          <w:ilvl w:val="0"/>
          <w:numId w:val="3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More than one answer is right</w:t>
      </w:r>
    </w:p>
    <w:p w14:paraId="31F9840C" w14:textId="77777777" w:rsidR="00546E60" w:rsidRDefault="007265F1" w:rsidP="003C2FE7">
      <w:pPr>
        <w:pStyle w:val="Prrafodelista"/>
        <w:numPr>
          <w:ilvl w:val="0"/>
          <w:numId w:val="3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None of the answers is right</w:t>
      </w:r>
    </w:p>
    <w:p w14:paraId="4C4B963A" w14:textId="77777777" w:rsidR="0074032B" w:rsidRPr="00297348" w:rsidRDefault="0074032B" w:rsidP="007265F1">
      <w:pPr>
        <w:tabs>
          <w:tab w:val="left" w:pos="-720"/>
          <w:tab w:val="left" w:pos="0"/>
        </w:tabs>
        <w:suppressAutoHyphens/>
        <w:ind w:left="720" w:hanging="720"/>
        <w:jc w:val="both"/>
        <w:rPr>
          <w:rFonts w:ascii="Arial" w:hAnsi="Arial" w:cs="Arial"/>
          <w:spacing w:val="-2"/>
          <w:sz w:val="22"/>
          <w:lang w:val="en-US"/>
        </w:rPr>
      </w:pPr>
    </w:p>
    <w:p w14:paraId="0ACF0F0F" w14:textId="77777777" w:rsidR="003572D8" w:rsidRPr="00AC0A7F" w:rsidRDefault="003572D8" w:rsidP="00AC0A7F">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AC0A7F">
        <w:rPr>
          <w:rFonts w:ascii="Arial" w:eastAsiaTheme="minorHAnsi" w:hAnsi="Arial" w:cs="Arial"/>
          <w:b/>
          <w:snapToGrid/>
          <w:spacing w:val="-2"/>
          <w:sz w:val="22"/>
          <w:szCs w:val="22"/>
          <w:lang w:val="en-GB" w:eastAsia="en-US"/>
        </w:rPr>
        <w:t xml:space="preserve">Given the following code, where </w:t>
      </w:r>
      <w:proofErr w:type="spellStart"/>
      <w:r w:rsidRPr="00AC0A7F">
        <w:rPr>
          <w:rFonts w:ascii="Arial" w:eastAsiaTheme="minorHAnsi" w:hAnsi="Arial" w:cs="Arial"/>
          <w:b/>
          <w:snapToGrid/>
          <w:spacing w:val="-2"/>
          <w:sz w:val="22"/>
          <w:szCs w:val="22"/>
          <w:lang w:val="en-GB" w:eastAsia="en-US"/>
        </w:rPr>
        <w:t>KeyEvent.VK_COMMA</w:t>
      </w:r>
      <w:proofErr w:type="spellEnd"/>
      <w:r w:rsidRPr="00AC0A7F">
        <w:rPr>
          <w:rFonts w:ascii="Arial" w:eastAsiaTheme="minorHAnsi" w:hAnsi="Arial" w:cs="Arial"/>
          <w:b/>
          <w:snapToGrid/>
          <w:spacing w:val="-2"/>
          <w:sz w:val="22"/>
          <w:szCs w:val="22"/>
          <w:lang w:val="en-GB" w:eastAsia="en-US"/>
        </w:rPr>
        <w:t xml:space="preserve"> is the char corresponding to the comma symbol, and considering the receiver or listener is correctly registered in the source object, we can state that:</w:t>
      </w:r>
    </w:p>
    <w:tbl>
      <w:tblPr>
        <w:tblStyle w:val="Tablaconcuadrcula"/>
        <w:tblW w:w="9639" w:type="dxa"/>
        <w:tblInd w:w="534" w:type="dxa"/>
        <w:tblLook w:val="04A0" w:firstRow="1" w:lastRow="0" w:firstColumn="1" w:lastColumn="0" w:noHBand="0" w:noVBand="1"/>
      </w:tblPr>
      <w:tblGrid>
        <w:gridCol w:w="4395"/>
        <w:gridCol w:w="5244"/>
      </w:tblGrid>
      <w:tr w:rsidR="003572D8" w:rsidRPr="0077241F" w14:paraId="19631F18" w14:textId="77777777" w:rsidTr="007E0FB7">
        <w:tc>
          <w:tcPr>
            <w:tcW w:w="4395" w:type="dxa"/>
          </w:tcPr>
          <w:p w14:paraId="448159B6" w14:textId="77777777" w:rsidR="003572D8" w:rsidRPr="00FF29A4" w:rsidRDefault="003572D8" w:rsidP="007E0FB7">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class </w:t>
            </w:r>
            <w:proofErr w:type="spellStart"/>
            <w:r w:rsidRPr="00FF29A4">
              <w:rPr>
                <w:rFonts w:ascii="Courier New" w:hAnsi="Courier New" w:cs="Courier New"/>
                <w:sz w:val="18"/>
                <w:szCs w:val="18"/>
                <w:lang w:val="en-US"/>
              </w:rPr>
              <w:t>ProcesaTecla</w:t>
            </w:r>
            <w:proofErr w:type="spellEnd"/>
            <w:r w:rsidRPr="00FF29A4">
              <w:rPr>
                <w:rFonts w:ascii="Courier New" w:hAnsi="Courier New" w:cs="Courier New"/>
                <w:sz w:val="18"/>
                <w:szCs w:val="18"/>
                <w:lang w:val="en-US"/>
              </w:rPr>
              <w:t xml:space="preserve"> extends </w:t>
            </w:r>
            <w:proofErr w:type="spellStart"/>
            <w:r w:rsidRPr="00FF29A4">
              <w:rPr>
                <w:rFonts w:ascii="Courier New" w:hAnsi="Courier New" w:cs="Courier New"/>
                <w:sz w:val="18"/>
                <w:szCs w:val="18"/>
                <w:lang w:val="en-US"/>
              </w:rPr>
              <w:t>KeyAdapter</w:t>
            </w:r>
            <w:proofErr w:type="spellEnd"/>
          </w:p>
          <w:p w14:paraId="315B7BDA" w14:textId="77777777" w:rsidR="003572D8" w:rsidRPr="00FF29A4" w:rsidRDefault="003572D8" w:rsidP="007E0FB7">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p w14:paraId="1DAB20C8" w14:textId="77777777" w:rsidR="003572D8" w:rsidRPr="00FF29A4" w:rsidRDefault="003572D8" w:rsidP="007E0FB7">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 public void </w:t>
            </w:r>
            <w:proofErr w:type="spellStart"/>
            <w:r w:rsidRPr="00FF29A4">
              <w:rPr>
                <w:rFonts w:ascii="Courier New" w:hAnsi="Courier New" w:cs="Courier New"/>
                <w:sz w:val="18"/>
                <w:szCs w:val="18"/>
                <w:lang w:val="en-US"/>
              </w:rPr>
              <w:t>keyTyped</w:t>
            </w:r>
            <w:proofErr w:type="spellEnd"/>
            <w:r w:rsidRPr="00FF29A4">
              <w:rPr>
                <w:rFonts w:ascii="Courier New" w:hAnsi="Courier New" w:cs="Courier New"/>
                <w:sz w:val="18"/>
                <w:szCs w:val="18"/>
                <w:lang w:val="en-US"/>
              </w:rPr>
              <w:t xml:space="preserve"> (</w:t>
            </w:r>
            <w:proofErr w:type="spellStart"/>
            <w:r w:rsidRPr="00FF29A4">
              <w:rPr>
                <w:rFonts w:ascii="Courier New" w:hAnsi="Courier New" w:cs="Courier New"/>
                <w:sz w:val="18"/>
                <w:szCs w:val="18"/>
                <w:lang w:val="en-US"/>
              </w:rPr>
              <w:t>KeyEvent</w:t>
            </w:r>
            <w:proofErr w:type="spellEnd"/>
            <w:r w:rsidRPr="00FF29A4">
              <w:rPr>
                <w:rFonts w:ascii="Courier New" w:hAnsi="Courier New" w:cs="Courier New"/>
                <w:sz w:val="18"/>
                <w:szCs w:val="18"/>
                <w:lang w:val="en-US"/>
              </w:rPr>
              <w:t xml:space="preserve"> e){</w:t>
            </w:r>
          </w:p>
          <w:p w14:paraId="4915502E" w14:textId="77777777" w:rsidR="003572D8" w:rsidRPr="00FF29A4" w:rsidRDefault="003572D8" w:rsidP="007E0FB7">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ab/>
            </w:r>
            <w:r w:rsidRPr="00FF29A4">
              <w:rPr>
                <w:rFonts w:ascii="Courier New" w:hAnsi="Courier New" w:cs="Courier New"/>
                <w:sz w:val="18"/>
                <w:szCs w:val="18"/>
                <w:lang w:val="en-US"/>
              </w:rPr>
              <w:tab/>
            </w:r>
            <w:proofErr w:type="spellStart"/>
            <w:r w:rsidRPr="00FF29A4">
              <w:rPr>
                <w:rFonts w:ascii="Courier New" w:hAnsi="Courier New" w:cs="Courier New"/>
                <w:sz w:val="18"/>
                <w:szCs w:val="18"/>
                <w:lang w:val="en-US"/>
              </w:rPr>
              <w:t>comprueba</w:t>
            </w:r>
            <w:proofErr w:type="spellEnd"/>
            <w:r w:rsidRPr="00FF29A4">
              <w:rPr>
                <w:rFonts w:ascii="Courier New" w:hAnsi="Courier New" w:cs="Courier New"/>
                <w:sz w:val="18"/>
                <w:szCs w:val="18"/>
                <w:lang w:val="en-US"/>
              </w:rPr>
              <w:t xml:space="preserve">(e); </w:t>
            </w:r>
          </w:p>
          <w:p w14:paraId="51B1BF0A" w14:textId="77777777" w:rsidR="003572D8" w:rsidRPr="00FF29A4" w:rsidRDefault="003572D8" w:rsidP="007E0FB7">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  } </w:t>
            </w:r>
          </w:p>
          <w:p w14:paraId="2AFAC3AB" w14:textId="77777777" w:rsidR="003572D8" w:rsidRPr="0077241F" w:rsidRDefault="003572D8" w:rsidP="007E0FB7">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tc>
        <w:tc>
          <w:tcPr>
            <w:tcW w:w="5244" w:type="dxa"/>
          </w:tcPr>
          <w:p w14:paraId="71313336" w14:textId="77777777" w:rsidR="003572D8" w:rsidRPr="00353213" w:rsidRDefault="003572D8" w:rsidP="007E0FB7">
            <w:pPr>
              <w:pStyle w:val="Prrafodelista"/>
              <w:ind w:left="145" w:hanging="53"/>
              <w:rPr>
                <w:rFonts w:ascii="Courier New" w:hAnsi="Courier New" w:cs="Courier New"/>
                <w:sz w:val="18"/>
                <w:szCs w:val="18"/>
              </w:rPr>
            </w:pPr>
            <w:proofErr w:type="spellStart"/>
            <w:r w:rsidRPr="00353213">
              <w:rPr>
                <w:rFonts w:ascii="Courier New" w:hAnsi="Courier New" w:cs="Courier New"/>
                <w:sz w:val="18"/>
                <w:szCs w:val="18"/>
              </w:rPr>
              <w:t>private</w:t>
            </w:r>
            <w:proofErr w:type="spellEnd"/>
            <w:r w:rsidRPr="00353213">
              <w:rPr>
                <w:rFonts w:ascii="Courier New" w:hAnsi="Courier New" w:cs="Courier New"/>
                <w:sz w:val="18"/>
                <w:szCs w:val="18"/>
              </w:rPr>
              <w:t xml:space="preserve"> </w:t>
            </w:r>
            <w:proofErr w:type="spellStart"/>
            <w:r w:rsidRPr="00353213">
              <w:rPr>
                <w:rFonts w:ascii="Courier New" w:hAnsi="Courier New" w:cs="Courier New"/>
                <w:sz w:val="18"/>
                <w:szCs w:val="18"/>
              </w:rPr>
              <w:t>void</w:t>
            </w:r>
            <w:proofErr w:type="spellEnd"/>
            <w:r w:rsidRPr="00353213">
              <w:rPr>
                <w:rFonts w:ascii="Courier New" w:hAnsi="Courier New" w:cs="Courier New"/>
                <w:sz w:val="18"/>
                <w:szCs w:val="18"/>
              </w:rPr>
              <w:t xml:space="preserve"> comprueba(</w:t>
            </w:r>
            <w:proofErr w:type="spellStart"/>
            <w:r w:rsidRPr="00353213">
              <w:rPr>
                <w:rFonts w:ascii="Courier New" w:hAnsi="Courier New" w:cs="Courier New"/>
                <w:sz w:val="18"/>
                <w:szCs w:val="18"/>
              </w:rPr>
              <w:t>KeyEvent</w:t>
            </w:r>
            <w:proofErr w:type="spellEnd"/>
            <w:r w:rsidRPr="00353213">
              <w:rPr>
                <w:rFonts w:ascii="Courier New" w:hAnsi="Courier New" w:cs="Courier New"/>
                <w:sz w:val="18"/>
                <w:szCs w:val="18"/>
              </w:rPr>
              <w:t xml:space="preserve"> e) {</w:t>
            </w:r>
          </w:p>
          <w:p w14:paraId="07869263" w14:textId="77777777" w:rsidR="003572D8" w:rsidRPr="00D61948" w:rsidRDefault="003572D8" w:rsidP="007E0FB7">
            <w:pPr>
              <w:pStyle w:val="Prrafodelista"/>
              <w:ind w:left="145" w:hanging="53"/>
              <w:rPr>
                <w:rFonts w:ascii="Courier New" w:hAnsi="Courier New" w:cs="Courier New"/>
                <w:sz w:val="18"/>
                <w:szCs w:val="18"/>
                <w:lang w:val="en-GB"/>
              </w:rPr>
            </w:pPr>
            <w:r w:rsidRPr="00353213">
              <w:rPr>
                <w:rFonts w:ascii="Courier New" w:hAnsi="Courier New" w:cs="Courier New"/>
                <w:sz w:val="18"/>
                <w:szCs w:val="18"/>
              </w:rPr>
              <w:tab/>
              <w:t xml:space="preserve">  </w:t>
            </w:r>
            <w:r w:rsidRPr="00D61948">
              <w:rPr>
                <w:rFonts w:ascii="Courier New" w:hAnsi="Courier New" w:cs="Courier New"/>
                <w:sz w:val="18"/>
                <w:szCs w:val="18"/>
                <w:lang w:val="en-GB"/>
              </w:rPr>
              <w:t>char tecla = e.getKeyChar();</w:t>
            </w:r>
          </w:p>
          <w:p w14:paraId="50AA8581" w14:textId="77777777" w:rsidR="003572D8" w:rsidRPr="00FF29A4" w:rsidRDefault="003572D8" w:rsidP="007E0FB7">
            <w:pPr>
              <w:pStyle w:val="Prrafodelista"/>
              <w:ind w:left="145" w:hanging="53"/>
              <w:rPr>
                <w:rFonts w:ascii="Courier New" w:hAnsi="Courier New" w:cs="Courier New"/>
                <w:sz w:val="18"/>
                <w:szCs w:val="18"/>
                <w:lang w:val="en-US"/>
              </w:rPr>
            </w:pPr>
            <w:r w:rsidRPr="00D61948">
              <w:rPr>
                <w:rFonts w:ascii="Courier New" w:hAnsi="Courier New" w:cs="Courier New"/>
                <w:sz w:val="18"/>
                <w:szCs w:val="18"/>
                <w:lang w:val="en-GB"/>
              </w:rPr>
              <w:tab/>
              <w:t xml:space="preserve">  </w:t>
            </w:r>
            <w:r w:rsidRPr="00FF29A4">
              <w:rPr>
                <w:rFonts w:ascii="Courier New" w:hAnsi="Courier New" w:cs="Courier New"/>
                <w:sz w:val="18"/>
                <w:szCs w:val="18"/>
                <w:lang w:val="en-US"/>
              </w:rPr>
              <w:t>if (</w:t>
            </w:r>
            <w:proofErr w:type="spellStart"/>
            <w:r w:rsidRPr="00FF29A4">
              <w:rPr>
                <w:rFonts w:ascii="Courier New" w:hAnsi="Courier New" w:cs="Courier New"/>
                <w:sz w:val="18"/>
                <w:szCs w:val="18"/>
                <w:lang w:val="en-US"/>
              </w:rPr>
              <w:t>tecla</w:t>
            </w:r>
            <w:proofErr w:type="spellEnd"/>
            <w:r w:rsidRPr="00FF29A4">
              <w:rPr>
                <w:rFonts w:ascii="Courier New" w:hAnsi="Courier New" w:cs="Courier New"/>
                <w:sz w:val="18"/>
                <w:szCs w:val="18"/>
                <w:lang w:val="en-US"/>
              </w:rPr>
              <w:t xml:space="preserve"> == </w:t>
            </w:r>
            <w:proofErr w:type="spellStart"/>
            <w:r w:rsidRPr="00FF29A4">
              <w:rPr>
                <w:rFonts w:ascii="Courier New" w:hAnsi="Courier New" w:cs="Courier New"/>
                <w:sz w:val="18"/>
                <w:szCs w:val="18"/>
                <w:lang w:val="en-US"/>
              </w:rPr>
              <w:t>KeyEvent.VK_COMMA</w:t>
            </w:r>
            <w:proofErr w:type="spellEnd"/>
            <w:r w:rsidRPr="00FF29A4">
              <w:rPr>
                <w:rFonts w:ascii="Courier New" w:hAnsi="Courier New" w:cs="Courier New"/>
                <w:sz w:val="18"/>
                <w:szCs w:val="18"/>
                <w:lang w:val="en-US"/>
              </w:rPr>
              <w:t>)</w:t>
            </w:r>
          </w:p>
          <w:p w14:paraId="38D07FC7" w14:textId="77777777" w:rsidR="003572D8" w:rsidRPr="00FF29A4" w:rsidRDefault="003572D8" w:rsidP="007E0FB7">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ab/>
              <w:t xml:space="preserve">     </w:t>
            </w:r>
            <w:r w:rsidRPr="00FF29A4">
              <w:rPr>
                <w:rFonts w:ascii="Courier New" w:hAnsi="Courier New" w:cs="Courier New"/>
                <w:sz w:val="18"/>
                <w:szCs w:val="18"/>
                <w:lang w:val="en-US"/>
              </w:rPr>
              <w:tab/>
            </w:r>
            <w:proofErr w:type="spellStart"/>
            <w:r w:rsidRPr="00FF29A4">
              <w:rPr>
                <w:rFonts w:ascii="Courier New" w:hAnsi="Courier New" w:cs="Courier New"/>
                <w:sz w:val="18"/>
                <w:szCs w:val="18"/>
                <w:lang w:val="en-US"/>
              </w:rPr>
              <w:t>e.consume</w:t>
            </w:r>
            <w:proofErr w:type="spellEnd"/>
            <w:r w:rsidRPr="00FF29A4">
              <w:rPr>
                <w:rFonts w:ascii="Courier New" w:hAnsi="Courier New" w:cs="Courier New"/>
                <w:sz w:val="18"/>
                <w:szCs w:val="18"/>
                <w:lang w:val="en-US"/>
              </w:rPr>
              <w:t xml:space="preserve">(); </w:t>
            </w:r>
          </w:p>
          <w:p w14:paraId="31C2CDEF" w14:textId="77777777" w:rsidR="003572D8" w:rsidRPr="00FF29A4" w:rsidRDefault="003572D8" w:rsidP="007E0FB7">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tc>
      </w:tr>
    </w:tbl>
    <w:p w14:paraId="0AACAA52" w14:textId="77777777" w:rsidR="003572D8" w:rsidRPr="0077241F" w:rsidRDefault="003572D8" w:rsidP="00114028">
      <w:pPr>
        <w:pStyle w:val="Prrafodelista"/>
        <w:numPr>
          <w:ilvl w:val="0"/>
          <w:numId w:val="47"/>
        </w:numPr>
        <w:tabs>
          <w:tab w:val="left" w:pos="-720"/>
          <w:tab w:val="left" w:pos="0"/>
        </w:tabs>
        <w:suppressAutoHyphens/>
        <w:jc w:val="both"/>
        <w:rPr>
          <w:rFonts w:ascii="Arial" w:hAnsi="Arial" w:cs="Arial"/>
          <w:spacing w:val="-2"/>
          <w:sz w:val="22"/>
          <w:lang w:val="en-US"/>
        </w:rPr>
      </w:pPr>
      <w:commentRangeStart w:id="11"/>
      <w:r w:rsidRPr="0077241F">
        <w:rPr>
          <w:rFonts w:ascii="Arial" w:hAnsi="Arial" w:cs="Arial"/>
          <w:spacing w:val="-2"/>
          <w:sz w:val="22"/>
          <w:lang w:val="en-US"/>
        </w:rPr>
        <w:t xml:space="preserve">The code is correct and will ignore every </w:t>
      </w:r>
      <w:r>
        <w:rPr>
          <w:rFonts w:ascii="Arial" w:hAnsi="Arial" w:cs="Arial"/>
          <w:spacing w:val="-2"/>
          <w:sz w:val="22"/>
          <w:lang w:val="en-US"/>
        </w:rPr>
        <w:t>comma the user writes in the source object.</w:t>
      </w:r>
      <w:commentRangeEnd w:id="11"/>
      <w:r w:rsidRPr="002C3B33">
        <w:rPr>
          <w:rFonts w:ascii="Arial" w:hAnsi="Arial" w:cs="Arial"/>
          <w:spacing w:val="-2"/>
          <w:sz w:val="22"/>
          <w:lang w:val="en-US"/>
        </w:rPr>
        <w:commentReference w:id="11"/>
      </w:r>
    </w:p>
    <w:p w14:paraId="1D0ED406" w14:textId="77777777" w:rsidR="003572D8" w:rsidRDefault="003572D8" w:rsidP="00114028">
      <w:pPr>
        <w:pStyle w:val="Prrafodelista"/>
        <w:numPr>
          <w:ilvl w:val="0"/>
          <w:numId w:val="47"/>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The code is correct and will ignore every key stroke different than </w:t>
      </w:r>
      <w:r>
        <w:rPr>
          <w:rFonts w:ascii="Arial" w:hAnsi="Arial" w:cs="Arial"/>
          <w:spacing w:val="-2"/>
          <w:sz w:val="22"/>
          <w:lang w:val="en-US"/>
        </w:rPr>
        <w:t>comma</w:t>
      </w:r>
      <w:r w:rsidRPr="0077241F">
        <w:rPr>
          <w:rFonts w:ascii="Arial" w:hAnsi="Arial" w:cs="Arial"/>
          <w:spacing w:val="-2"/>
          <w:sz w:val="22"/>
          <w:lang w:val="en-US"/>
        </w:rPr>
        <w:t xml:space="preserve"> pressed on the event receiver object</w:t>
      </w:r>
    </w:p>
    <w:p w14:paraId="5CE8A18D" w14:textId="77777777" w:rsidR="003572D8" w:rsidRPr="0077241F" w:rsidRDefault="003572D8" w:rsidP="00114028">
      <w:pPr>
        <w:pStyle w:val="Prrafodelista"/>
        <w:numPr>
          <w:ilvl w:val="0"/>
          <w:numId w:val="47"/>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The code is not correct because the method </w:t>
      </w:r>
      <w:r w:rsidRPr="002C3B33">
        <w:rPr>
          <w:rFonts w:ascii="Arial" w:hAnsi="Arial" w:cs="Arial"/>
          <w:spacing w:val="-2"/>
          <w:sz w:val="22"/>
          <w:lang w:val="en-US"/>
        </w:rPr>
        <w:t>consume</w:t>
      </w:r>
      <w:r w:rsidRPr="0077241F">
        <w:rPr>
          <w:rFonts w:ascii="Arial" w:hAnsi="Arial" w:cs="Arial"/>
          <w:spacing w:val="-2"/>
          <w:sz w:val="22"/>
          <w:lang w:val="en-US"/>
        </w:rPr>
        <w:t xml:space="preserve"> cannot be invoked over a </w:t>
      </w:r>
      <w:proofErr w:type="spellStart"/>
      <w:r w:rsidRPr="0077241F">
        <w:rPr>
          <w:rFonts w:ascii="Arial" w:hAnsi="Arial" w:cs="Arial"/>
          <w:spacing w:val="-2"/>
          <w:sz w:val="22"/>
          <w:lang w:val="en-US"/>
        </w:rPr>
        <w:t>KeyEvent</w:t>
      </w:r>
      <w:proofErr w:type="spellEnd"/>
      <w:r w:rsidRPr="0077241F">
        <w:rPr>
          <w:rFonts w:ascii="Arial" w:hAnsi="Arial" w:cs="Arial"/>
          <w:spacing w:val="-2"/>
          <w:sz w:val="22"/>
          <w:lang w:val="en-US"/>
        </w:rPr>
        <w:t xml:space="preserve"> object</w:t>
      </w:r>
    </w:p>
    <w:p w14:paraId="638A80FA" w14:textId="77777777" w:rsidR="003572D8" w:rsidRPr="00C2663D" w:rsidRDefault="003572D8" w:rsidP="00114028">
      <w:pPr>
        <w:pStyle w:val="Prrafodelista"/>
        <w:numPr>
          <w:ilvl w:val="0"/>
          <w:numId w:val="47"/>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The code is not correct because the method </w:t>
      </w:r>
      <w:r w:rsidRPr="002C3B33">
        <w:rPr>
          <w:rFonts w:ascii="Arial" w:hAnsi="Arial" w:cs="Arial"/>
          <w:spacing w:val="-2"/>
          <w:sz w:val="22"/>
          <w:lang w:val="en-US"/>
        </w:rPr>
        <w:t xml:space="preserve">consume </w:t>
      </w:r>
      <w:r w:rsidRPr="0077241F">
        <w:rPr>
          <w:rFonts w:ascii="Arial" w:hAnsi="Arial" w:cs="Arial"/>
          <w:spacing w:val="-2"/>
          <w:sz w:val="22"/>
          <w:lang w:val="en-US"/>
        </w:rPr>
        <w:t xml:space="preserve">must be applied over the object </w:t>
      </w:r>
      <w:proofErr w:type="spellStart"/>
      <w:r w:rsidRPr="002C3B33">
        <w:rPr>
          <w:rFonts w:ascii="Arial" w:hAnsi="Arial" w:cs="Arial"/>
          <w:spacing w:val="-2"/>
          <w:sz w:val="22"/>
          <w:lang w:val="en-US"/>
        </w:rPr>
        <w:t>tecla</w:t>
      </w:r>
      <w:proofErr w:type="spellEnd"/>
      <w:r w:rsidRPr="002C3B33">
        <w:rPr>
          <w:rFonts w:ascii="Arial" w:hAnsi="Arial" w:cs="Arial"/>
          <w:spacing w:val="-2"/>
          <w:sz w:val="22"/>
          <w:lang w:val="en-US"/>
        </w:rPr>
        <w:t>.</w:t>
      </w:r>
    </w:p>
    <w:p w14:paraId="5382E018" w14:textId="77777777" w:rsidR="003572D8" w:rsidRPr="002C3B33" w:rsidRDefault="003572D8" w:rsidP="00114028">
      <w:pPr>
        <w:pStyle w:val="Prrafodelista"/>
        <w:numPr>
          <w:ilvl w:val="0"/>
          <w:numId w:val="47"/>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B</w:t>
      </w:r>
      <w:r>
        <w:rPr>
          <w:rFonts w:ascii="Arial" w:hAnsi="Arial" w:cs="Arial"/>
          <w:spacing w:val="-2"/>
          <w:sz w:val="22"/>
          <w:lang w:val="en-US"/>
        </w:rPr>
        <w:t>oth answers c and d</w:t>
      </w:r>
      <w:r w:rsidRPr="0077241F">
        <w:rPr>
          <w:rFonts w:ascii="Arial" w:hAnsi="Arial" w:cs="Arial"/>
          <w:spacing w:val="-2"/>
          <w:sz w:val="22"/>
          <w:lang w:val="en-US"/>
        </w:rPr>
        <w:t xml:space="preserve"> are correct</w:t>
      </w:r>
    </w:p>
    <w:p w14:paraId="5EDBDA6C" w14:textId="77777777" w:rsidR="002C3B33" w:rsidRPr="00702AE2" w:rsidRDefault="002C3B33" w:rsidP="002C3B33">
      <w:pPr>
        <w:pStyle w:val="Prrafodelista"/>
        <w:widowControl/>
        <w:tabs>
          <w:tab w:val="left" w:pos="-720"/>
          <w:tab w:val="left" w:pos="0"/>
        </w:tabs>
        <w:suppressAutoHyphens/>
        <w:spacing w:after="160" w:line="259" w:lineRule="auto"/>
        <w:ind w:left="1068"/>
        <w:jc w:val="both"/>
        <w:rPr>
          <w:lang w:val="en-US"/>
        </w:rPr>
      </w:pPr>
    </w:p>
    <w:p w14:paraId="33575C0B" w14:textId="022571A7" w:rsidR="002C3B33" w:rsidRPr="00DC53E6" w:rsidRDefault="002C3B33" w:rsidP="002C3B33">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DC53E6">
        <w:rPr>
          <w:rFonts w:ascii="Arial" w:eastAsiaTheme="minorHAnsi" w:hAnsi="Arial" w:cs="Arial"/>
          <w:b/>
          <w:snapToGrid/>
          <w:spacing w:val="-2"/>
          <w:sz w:val="22"/>
          <w:szCs w:val="22"/>
          <w:lang w:val="en-GB" w:eastAsia="en-US"/>
        </w:rPr>
        <w:t xml:space="preserve">We have a help system built with </w:t>
      </w:r>
      <w:proofErr w:type="spellStart"/>
      <w:r w:rsidRPr="00DC53E6">
        <w:rPr>
          <w:rFonts w:ascii="Arial" w:eastAsiaTheme="minorHAnsi" w:hAnsi="Arial" w:cs="Arial"/>
          <w:b/>
          <w:snapToGrid/>
          <w:spacing w:val="-2"/>
          <w:sz w:val="22"/>
          <w:szCs w:val="22"/>
          <w:lang w:val="en-GB" w:eastAsia="en-US"/>
        </w:rPr>
        <w:t>JavaHelp</w:t>
      </w:r>
      <w:proofErr w:type="spellEnd"/>
      <w:r w:rsidRPr="00DC53E6">
        <w:rPr>
          <w:rFonts w:ascii="Arial" w:eastAsiaTheme="minorHAnsi" w:hAnsi="Arial" w:cs="Arial"/>
          <w:b/>
          <w:snapToGrid/>
          <w:spacing w:val="-2"/>
          <w:sz w:val="22"/>
          <w:szCs w:val="22"/>
          <w:lang w:val="en-GB" w:eastAsia="en-US"/>
        </w:rPr>
        <w:t xml:space="preserve"> with table of contents and index (there is no view for the search feature). A new html file must be added to the help </w:t>
      </w:r>
      <w:r w:rsidR="0039503C">
        <w:rPr>
          <w:rFonts w:ascii="Arial" w:eastAsiaTheme="minorHAnsi" w:hAnsi="Arial" w:cs="Arial"/>
          <w:b/>
          <w:snapToGrid/>
          <w:spacing w:val="-2"/>
          <w:sz w:val="22"/>
          <w:szCs w:val="22"/>
          <w:lang w:val="en-GB" w:eastAsia="en-US"/>
        </w:rPr>
        <w:t>that will be the default page t</w:t>
      </w:r>
      <w:r w:rsidRPr="00DC53E6">
        <w:rPr>
          <w:rFonts w:ascii="Arial" w:eastAsiaTheme="minorHAnsi" w:hAnsi="Arial" w:cs="Arial"/>
          <w:b/>
          <w:snapToGrid/>
          <w:spacing w:val="-2"/>
          <w:sz w:val="22"/>
          <w:szCs w:val="22"/>
          <w:lang w:val="en-GB" w:eastAsia="en-US"/>
        </w:rPr>
        <w:t xml:space="preserve">o show when help is deployed. What must we do in order to make this file visible in both </w:t>
      </w:r>
      <w:proofErr w:type="gramStart"/>
      <w:r w:rsidRPr="00DC53E6">
        <w:rPr>
          <w:rFonts w:ascii="Arial" w:eastAsiaTheme="minorHAnsi" w:hAnsi="Arial" w:cs="Arial"/>
          <w:b/>
          <w:snapToGrid/>
          <w:spacing w:val="-2"/>
          <w:sz w:val="22"/>
          <w:szCs w:val="22"/>
          <w:lang w:val="en-GB" w:eastAsia="en-US"/>
        </w:rPr>
        <w:t xml:space="preserve">views </w:t>
      </w:r>
      <w:proofErr w:type="gramEnd"/>
      <w:r w:rsidRPr="00BD28D1">
        <w:rPr>
          <w:rFonts w:ascii="Arial" w:eastAsiaTheme="minorHAnsi" w:hAnsi="Arial" w:cs="Arial"/>
          <w:b/>
          <w:noProof/>
          <w:snapToGrid/>
          <w:spacing w:val="-2"/>
          <w:sz w:val="22"/>
          <w:szCs w:val="22"/>
        </w:rPr>
        <w:drawing>
          <wp:inline distT="0" distB="0" distL="0" distR="0" wp14:anchorId="38AA7A37" wp14:editId="7F1F55A9">
            <wp:extent cx="828675" cy="2381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828675" cy="238125"/>
                    </a:xfrm>
                    <a:prstGeom prst="rect">
                      <a:avLst/>
                    </a:prstGeom>
                    <a:noFill/>
                    <a:ln w="9525">
                      <a:noFill/>
                      <a:miter lim="800000"/>
                      <a:headEnd/>
                      <a:tailEnd/>
                    </a:ln>
                  </pic:spPr>
                </pic:pic>
              </a:graphicData>
            </a:graphic>
          </wp:inline>
        </w:drawing>
      </w:r>
      <w:r w:rsidRPr="00DC53E6">
        <w:rPr>
          <w:rFonts w:ascii="Arial" w:eastAsiaTheme="minorHAnsi" w:hAnsi="Arial" w:cs="Arial"/>
          <w:b/>
          <w:snapToGrid/>
          <w:spacing w:val="-2"/>
          <w:sz w:val="22"/>
          <w:szCs w:val="22"/>
          <w:lang w:val="en-GB" w:eastAsia="en-US"/>
        </w:rPr>
        <w:t>?</w:t>
      </w:r>
    </w:p>
    <w:p w14:paraId="3972E0AC" w14:textId="77777777" w:rsidR="002C3B33" w:rsidRPr="00F43B83" w:rsidRDefault="002C3B33" w:rsidP="002C3B33">
      <w:pPr>
        <w:pStyle w:val="Prrafodelista"/>
        <w:numPr>
          <w:ilvl w:val="0"/>
          <w:numId w:val="25"/>
        </w:numPr>
        <w:tabs>
          <w:tab w:val="left" w:pos="-720"/>
          <w:tab w:val="left" w:pos="0"/>
        </w:tabs>
        <w:suppressAutoHyphens/>
        <w:jc w:val="both"/>
        <w:rPr>
          <w:rFonts w:ascii="Arial" w:hAnsi="Arial" w:cs="Arial"/>
          <w:spacing w:val="-2"/>
          <w:sz w:val="22"/>
          <w:lang w:val="en-US"/>
        </w:rPr>
      </w:pPr>
      <w:r w:rsidRPr="00F43B83">
        <w:rPr>
          <w:rFonts w:ascii="Arial" w:hAnsi="Arial" w:cs="Arial"/>
          <w:spacing w:val="-2"/>
          <w:sz w:val="22"/>
          <w:lang w:val="en-US"/>
        </w:rPr>
        <w:t xml:space="preserve">Modify </w:t>
      </w:r>
      <w:proofErr w:type="spellStart"/>
      <w:r w:rsidRPr="00F43B83">
        <w:rPr>
          <w:rFonts w:ascii="Arial" w:hAnsi="Arial" w:cs="Arial"/>
          <w:spacing w:val="-2"/>
          <w:sz w:val="22"/>
          <w:lang w:val="en-US"/>
        </w:rPr>
        <w:t>ayuda.hs</w:t>
      </w:r>
      <w:proofErr w:type="spellEnd"/>
      <w:r w:rsidRPr="00F43B83">
        <w:rPr>
          <w:rFonts w:ascii="Arial" w:hAnsi="Arial" w:cs="Arial"/>
          <w:spacing w:val="-2"/>
          <w:sz w:val="22"/>
          <w:lang w:val="en-US"/>
        </w:rPr>
        <w:t xml:space="preserve"> and execute </w:t>
      </w:r>
      <w:proofErr w:type="spellStart"/>
      <w:r w:rsidRPr="00F43B83">
        <w:rPr>
          <w:rFonts w:ascii="Arial" w:hAnsi="Arial" w:cs="Arial"/>
          <w:spacing w:val="-2"/>
          <w:sz w:val="22"/>
          <w:lang w:val="en-US"/>
        </w:rPr>
        <w:t>jhindexer</w:t>
      </w:r>
      <w:proofErr w:type="spellEnd"/>
    </w:p>
    <w:p w14:paraId="0721F5B0" w14:textId="77777777" w:rsidR="002C3B33" w:rsidRPr="00F43B83" w:rsidRDefault="002C3B33" w:rsidP="002C3B33">
      <w:pPr>
        <w:pStyle w:val="Prrafodelista"/>
        <w:numPr>
          <w:ilvl w:val="0"/>
          <w:numId w:val="25"/>
        </w:numPr>
        <w:tabs>
          <w:tab w:val="left" w:pos="-720"/>
          <w:tab w:val="left" w:pos="0"/>
        </w:tabs>
        <w:suppressAutoHyphens/>
        <w:jc w:val="both"/>
        <w:rPr>
          <w:rFonts w:ascii="Arial" w:hAnsi="Arial" w:cs="Arial"/>
          <w:spacing w:val="-2"/>
          <w:sz w:val="22"/>
          <w:lang w:val="en-US"/>
        </w:rPr>
      </w:pPr>
      <w:commentRangeStart w:id="12"/>
      <w:r w:rsidRPr="00F43B83">
        <w:rPr>
          <w:rFonts w:ascii="Arial" w:hAnsi="Arial" w:cs="Arial"/>
          <w:spacing w:val="-2"/>
          <w:sz w:val="22"/>
          <w:lang w:val="en-US"/>
        </w:rPr>
        <w:t>Modify the map file, the toc file and the index file.</w:t>
      </w:r>
      <w:commentRangeEnd w:id="12"/>
      <w:r w:rsidR="0039503C">
        <w:rPr>
          <w:rStyle w:val="Refdecomentario"/>
        </w:rPr>
        <w:commentReference w:id="12"/>
      </w:r>
    </w:p>
    <w:p w14:paraId="3CDB1430" w14:textId="77777777" w:rsidR="002C3B33" w:rsidRPr="00F43B83" w:rsidRDefault="002C3B33" w:rsidP="002C3B33">
      <w:pPr>
        <w:pStyle w:val="Prrafodelista"/>
        <w:numPr>
          <w:ilvl w:val="0"/>
          <w:numId w:val="25"/>
        </w:numPr>
        <w:tabs>
          <w:tab w:val="left" w:pos="-720"/>
          <w:tab w:val="left" w:pos="0"/>
        </w:tabs>
        <w:suppressAutoHyphens/>
        <w:jc w:val="both"/>
        <w:rPr>
          <w:rFonts w:ascii="Arial" w:hAnsi="Arial" w:cs="Arial"/>
          <w:spacing w:val="-2"/>
          <w:sz w:val="22"/>
          <w:lang w:val="en-US"/>
        </w:rPr>
      </w:pPr>
      <w:r w:rsidRPr="00F43B83">
        <w:rPr>
          <w:rFonts w:ascii="Arial" w:hAnsi="Arial" w:cs="Arial"/>
          <w:spacing w:val="-2"/>
          <w:sz w:val="22"/>
          <w:lang w:val="en-US"/>
        </w:rPr>
        <w:t xml:space="preserve">Modify the toc file, the index file and execute </w:t>
      </w:r>
      <w:proofErr w:type="spellStart"/>
      <w:r w:rsidRPr="00F43B83">
        <w:rPr>
          <w:rFonts w:ascii="Arial" w:hAnsi="Arial" w:cs="Arial"/>
          <w:spacing w:val="-2"/>
          <w:sz w:val="22"/>
          <w:lang w:val="en-US"/>
        </w:rPr>
        <w:t>hsviewer</w:t>
      </w:r>
      <w:proofErr w:type="spellEnd"/>
      <w:r w:rsidRPr="00F43B83">
        <w:rPr>
          <w:rFonts w:ascii="Arial" w:hAnsi="Arial" w:cs="Arial"/>
          <w:spacing w:val="-2"/>
          <w:sz w:val="22"/>
          <w:lang w:val="en-US"/>
        </w:rPr>
        <w:t>.</w:t>
      </w:r>
    </w:p>
    <w:p w14:paraId="3BA25891" w14:textId="77777777" w:rsidR="002C3B33" w:rsidRPr="00F43B83" w:rsidRDefault="002C3B33" w:rsidP="002C3B33">
      <w:pPr>
        <w:pStyle w:val="Prrafodelista"/>
        <w:numPr>
          <w:ilvl w:val="0"/>
          <w:numId w:val="25"/>
        </w:numPr>
        <w:tabs>
          <w:tab w:val="left" w:pos="-720"/>
          <w:tab w:val="left" w:pos="0"/>
        </w:tabs>
        <w:suppressAutoHyphens/>
        <w:jc w:val="both"/>
        <w:rPr>
          <w:rFonts w:ascii="Arial" w:hAnsi="Arial" w:cs="Arial"/>
          <w:spacing w:val="-2"/>
          <w:sz w:val="22"/>
          <w:lang w:val="en-US"/>
        </w:rPr>
      </w:pPr>
      <w:r w:rsidRPr="00F43B83">
        <w:rPr>
          <w:rFonts w:ascii="Arial" w:hAnsi="Arial" w:cs="Arial"/>
          <w:spacing w:val="-2"/>
          <w:sz w:val="22"/>
          <w:lang w:val="en-US"/>
        </w:rPr>
        <w:t xml:space="preserve">Modify the </w:t>
      </w:r>
      <w:proofErr w:type="spellStart"/>
      <w:r w:rsidRPr="00F43B83">
        <w:rPr>
          <w:rFonts w:ascii="Arial" w:hAnsi="Arial" w:cs="Arial"/>
          <w:spacing w:val="-2"/>
          <w:sz w:val="22"/>
          <w:lang w:val="en-US"/>
        </w:rPr>
        <w:t>ayuda.hs</w:t>
      </w:r>
      <w:proofErr w:type="spellEnd"/>
      <w:r w:rsidRPr="00F43B83">
        <w:rPr>
          <w:rFonts w:ascii="Arial" w:hAnsi="Arial" w:cs="Arial"/>
          <w:spacing w:val="-2"/>
          <w:sz w:val="22"/>
          <w:lang w:val="en-US"/>
        </w:rPr>
        <w:t xml:space="preserve"> file, the map file, the toc file and the index file. </w:t>
      </w:r>
    </w:p>
    <w:p w14:paraId="5E2C986D" w14:textId="77777777" w:rsidR="002C3B33" w:rsidRDefault="002C3B33" w:rsidP="002C3B33">
      <w:pPr>
        <w:pStyle w:val="Prrafodelista"/>
        <w:numPr>
          <w:ilvl w:val="0"/>
          <w:numId w:val="25"/>
        </w:numPr>
        <w:tabs>
          <w:tab w:val="left" w:pos="-720"/>
          <w:tab w:val="left" w:pos="0"/>
        </w:tabs>
        <w:suppressAutoHyphens/>
        <w:jc w:val="both"/>
        <w:rPr>
          <w:rFonts w:ascii="Arial" w:hAnsi="Arial" w:cs="Arial"/>
          <w:spacing w:val="-2"/>
          <w:sz w:val="22"/>
          <w:lang w:val="en-US"/>
        </w:rPr>
      </w:pPr>
      <w:r w:rsidRPr="00F43B83">
        <w:rPr>
          <w:rFonts w:ascii="Arial" w:hAnsi="Arial" w:cs="Arial"/>
          <w:spacing w:val="-2"/>
          <w:sz w:val="22"/>
          <w:lang w:val="en-US"/>
        </w:rPr>
        <w:t xml:space="preserve">Search view is provided automatically and cannot be removed from the help using </w:t>
      </w:r>
      <w:proofErr w:type="spellStart"/>
      <w:r w:rsidRPr="00F43B83">
        <w:rPr>
          <w:rFonts w:ascii="Arial" w:hAnsi="Arial" w:cs="Arial"/>
          <w:spacing w:val="-2"/>
          <w:sz w:val="22"/>
          <w:lang w:val="en-US"/>
        </w:rPr>
        <w:t>JavaHelp</w:t>
      </w:r>
      <w:proofErr w:type="spellEnd"/>
      <w:r w:rsidRPr="00F43B83">
        <w:rPr>
          <w:rFonts w:ascii="Arial" w:hAnsi="Arial" w:cs="Arial"/>
          <w:spacing w:val="-2"/>
          <w:sz w:val="22"/>
          <w:lang w:val="en-US"/>
        </w:rPr>
        <w:t>.</w:t>
      </w:r>
    </w:p>
    <w:p w14:paraId="6FE0810F" w14:textId="77777777" w:rsidR="002A458D" w:rsidRDefault="002A458D" w:rsidP="002A458D">
      <w:pPr>
        <w:pStyle w:val="Prrafodelista"/>
        <w:tabs>
          <w:tab w:val="left" w:pos="-720"/>
          <w:tab w:val="left" w:pos="0"/>
        </w:tabs>
        <w:suppressAutoHyphens/>
        <w:jc w:val="both"/>
        <w:rPr>
          <w:rFonts w:ascii="Arial" w:hAnsi="Arial" w:cs="Arial"/>
          <w:spacing w:val="-2"/>
          <w:sz w:val="22"/>
          <w:lang w:val="en-US"/>
        </w:rPr>
      </w:pPr>
    </w:p>
    <w:p w14:paraId="12C41922" w14:textId="77777777" w:rsidR="002A458D" w:rsidRPr="00AC0A7F" w:rsidRDefault="002A458D" w:rsidP="002A458D">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AC0A7F">
        <w:rPr>
          <w:rFonts w:ascii="Arial" w:eastAsiaTheme="minorHAnsi" w:hAnsi="Arial" w:cs="Arial"/>
          <w:b/>
          <w:snapToGrid/>
          <w:spacing w:val="-2"/>
          <w:sz w:val="22"/>
          <w:szCs w:val="22"/>
          <w:lang w:val="en-GB" w:eastAsia="en-US"/>
        </w:rPr>
        <w:t>The picture shows a sketch of the seats of a plane. The blue seats are available, the red sears are already booked, and the size of the font used to identify the rows is 12 points. Regarding the design recommendations related to the human visual system restrictions, this interface:</w:t>
      </w:r>
    </w:p>
    <w:p w14:paraId="0804EA6C" w14:textId="77777777" w:rsidR="002A458D" w:rsidRPr="0077241F" w:rsidRDefault="002A458D" w:rsidP="002A458D">
      <w:pPr>
        <w:pStyle w:val="Prrafodelista"/>
        <w:jc w:val="center"/>
        <w:rPr>
          <w:lang w:val="en-US"/>
        </w:rPr>
      </w:pPr>
      <w:ins w:id="13" w:author="Windows" w:date="2015-10-26T10:30:00Z">
        <w:r>
          <w:rPr>
            <w:noProof/>
          </w:rPr>
          <w:drawing>
            <wp:inline distT="0" distB="0" distL="0" distR="0" wp14:anchorId="702631BF" wp14:editId="044F683F">
              <wp:extent cx="2930236" cy="1469438"/>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0308" cy="1469474"/>
                      </a:xfrm>
                      <a:prstGeom prst="rect">
                        <a:avLst/>
                      </a:prstGeom>
                      <a:noFill/>
                      <a:ln>
                        <a:noFill/>
                      </a:ln>
                    </pic:spPr>
                  </pic:pic>
                </a:graphicData>
              </a:graphic>
            </wp:inline>
          </w:drawing>
        </w:r>
      </w:ins>
    </w:p>
    <w:p w14:paraId="3FA1E622" w14:textId="77777777" w:rsidR="002A458D" w:rsidRPr="0077241F" w:rsidRDefault="002A458D" w:rsidP="002A458D">
      <w:pPr>
        <w:pStyle w:val="Prrafodelista"/>
        <w:jc w:val="center"/>
        <w:rPr>
          <w:lang w:val="en-US"/>
        </w:rPr>
      </w:pPr>
    </w:p>
    <w:p w14:paraId="41068955" w14:textId="77777777" w:rsidR="002A458D" w:rsidRDefault="002A458D" w:rsidP="002A458D">
      <w:pPr>
        <w:pStyle w:val="Prrafodelista"/>
        <w:numPr>
          <w:ilvl w:val="0"/>
          <w:numId w:val="44"/>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The font size should be smaller than 12 points to avoid user’s visual sensorial memory saturation.</w:t>
      </w:r>
    </w:p>
    <w:p w14:paraId="32CF59B2" w14:textId="77777777" w:rsidR="002A458D" w:rsidRPr="00FF29A4" w:rsidRDefault="002A458D" w:rsidP="002A458D">
      <w:pPr>
        <w:pStyle w:val="Prrafodelista"/>
        <w:numPr>
          <w:ilvl w:val="0"/>
          <w:numId w:val="44"/>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Satisfies all the recommendations</w:t>
      </w:r>
    </w:p>
    <w:p w14:paraId="57B0D702" w14:textId="77777777" w:rsidR="002A458D" w:rsidRPr="00BF1CB8" w:rsidRDefault="002A458D" w:rsidP="002A458D">
      <w:pPr>
        <w:pStyle w:val="Prrafodelista"/>
        <w:numPr>
          <w:ilvl w:val="0"/>
          <w:numId w:val="44"/>
        </w:numPr>
        <w:tabs>
          <w:tab w:val="left" w:pos="-720"/>
          <w:tab w:val="left" w:pos="0"/>
        </w:tabs>
        <w:suppressAutoHyphens/>
        <w:jc w:val="both"/>
        <w:rPr>
          <w:rFonts w:ascii="Arial" w:hAnsi="Arial" w:cs="Arial"/>
          <w:spacing w:val="-2"/>
          <w:sz w:val="22"/>
          <w:lang w:val="en-US"/>
        </w:rPr>
      </w:pPr>
      <w:commentRangeStart w:id="14"/>
      <w:r w:rsidRPr="00FF29A4">
        <w:rPr>
          <w:rFonts w:ascii="Arial" w:hAnsi="Arial" w:cs="Arial"/>
          <w:spacing w:val="-2"/>
          <w:sz w:val="22"/>
          <w:lang w:val="en-US"/>
        </w:rPr>
        <w:t xml:space="preserve">It should use </w:t>
      </w:r>
      <w:r>
        <w:rPr>
          <w:rFonts w:ascii="Arial" w:hAnsi="Arial" w:cs="Arial"/>
          <w:spacing w:val="-2"/>
          <w:sz w:val="22"/>
          <w:lang w:val="en-US"/>
        </w:rPr>
        <w:t>any different extra code (besides the color)</w:t>
      </w:r>
      <w:r w:rsidRPr="00FF29A4">
        <w:rPr>
          <w:rFonts w:ascii="Arial" w:hAnsi="Arial" w:cs="Arial"/>
          <w:spacing w:val="-2"/>
          <w:sz w:val="22"/>
          <w:lang w:val="en-US"/>
        </w:rPr>
        <w:t xml:space="preserve"> to avoid user's perception confusion.</w:t>
      </w:r>
      <w:commentRangeEnd w:id="14"/>
      <w:r w:rsidRPr="002C3B33">
        <w:rPr>
          <w:rFonts w:ascii="Arial" w:hAnsi="Arial" w:cs="Arial"/>
          <w:spacing w:val="-2"/>
          <w:sz w:val="22"/>
          <w:lang w:val="en-US"/>
        </w:rPr>
        <w:commentReference w:id="14"/>
      </w:r>
    </w:p>
    <w:p w14:paraId="36353D4C" w14:textId="77777777" w:rsidR="002A458D" w:rsidRPr="00FF29A4" w:rsidRDefault="002A458D" w:rsidP="002A458D">
      <w:pPr>
        <w:pStyle w:val="Prrafodelista"/>
        <w:numPr>
          <w:ilvl w:val="0"/>
          <w:numId w:val="44"/>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More than one answer is right.</w:t>
      </w:r>
    </w:p>
    <w:p w14:paraId="337D50B8" w14:textId="77777777" w:rsidR="002A458D" w:rsidRPr="00FF29A4" w:rsidRDefault="002A458D" w:rsidP="002A458D">
      <w:pPr>
        <w:pStyle w:val="Prrafodelista"/>
        <w:numPr>
          <w:ilvl w:val="0"/>
          <w:numId w:val="44"/>
        </w:numPr>
        <w:tabs>
          <w:tab w:val="left" w:pos="-720"/>
          <w:tab w:val="left" w:pos="0"/>
        </w:tabs>
        <w:suppressAutoHyphens/>
        <w:jc w:val="both"/>
        <w:rPr>
          <w:rFonts w:ascii="Arial" w:hAnsi="Arial" w:cs="Arial"/>
          <w:spacing w:val="-2"/>
          <w:sz w:val="22"/>
          <w:lang w:val="en-US"/>
        </w:rPr>
      </w:pPr>
      <w:r w:rsidRPr="00FF29A4">
        <w:rPr>
          <w:rFonts w:ascii="Arial" w:hAnsi="Arial" w:cs="Arial"/>
          <w:spacing w:val="-2"/>
          <w:sz w:val="22"/>
          <w:lang w:val="en-US"/>
        </w:rPr>
        <w:t>None of the answers is right.</w:t>
      </w:r>
    </w:p>
    <w:p w14:paraId="698E80F4" w14:textId="77777777" w:rsidR="002A458D" w:rsidRPr="002A458D" w:rsidRDefault="002A458D" w:rsidP="002A458D">
      <w:pPr>
        <w:tabs>
          <w:tab w:val="left" w:pos="-720"/>
          <w:tab w:val="left" w:pos="0"/>
        </w:tabs>
        <w:suppressAutoHyphens/>
        <w:ind w:left="360"/>
        <w:jc w:val="both"/>
        <w:rPr>
          <w:rFonts w:ascii="Arial" w:hAnsi="Arial" w:cs="Arial"/>
          <w:spacing w:val="-2"/>
          <w:sz w:val="22"/>
          <w:lang w:val="en-US"/>
        </w:rPr>
      </w:pPr>
    </w:p>
    <w:p w14:paraId="1AF5EFE1" w14:textId="77777777" w:rsidR="002C3B33" w:rsidRDefault="002C3B33">
      <w:pPr>
        <w:widowControl/>
        <w:spacing w:after="120"/>
        <w:ind w:left="788" w:hanging="431"/>
        <w:rPr>
          <w:rFonts w:ascii="Arial" w:hAnsi="Arial" w:cs="Arial"/>
          <w:spacing w:val="-2"/>
          <w:sz w:val="22"/>
          <w:lang w:val="en-US"/>
        </w:rPr>
      </w:pPr>
      <w:r>
        <w:rPr>
          <w:rFonts w:ascii="Arial" w:hAnsi="Arial" w:cs="Arial"/>
          <w:spacing w:val="-2"/>
          <w:sz w:val="22"/>
          <w:lang w:val="en-US"/>
        </w:rPr>
        <w:br w:type="page"/>
      </w:r>
    </w:p>
    <w:p w14:paraId="6800390B" w14:textId="77777777" w:rsidR="00546E60" w:rsidRPr="002C3B33" w:rsidRDefault="00546E60" w:rsidP="00546E60">
      <w:pPr>
        <w:tabs>
          <w:tab w:val="left" w:pos="-720"/>
        </w:tabs>
        <w:suppressAutoHyphens/>
        <w:jc w:val="both"/>
        <w:rPr>
          <w:rFonts w:ascii="Arial" w:hAnsi="Arial" w:cs="Arial"/>
          <w:spacing w:val="-2"/>
          <w:sz w:val="22"/>
          <w:szCs w:val="22"/>
          <w:lang w:val="en-US"/>
        </w:rPr>
      </w:pPr>
    </w:p>
    <w:p w14:paraId="6B993E93" w14:textId="77777777" w:rsidR="00546E60" w:rsidRPr="00A437FE" w:rsidRDefault="001A4E89" w:rsidP="00546E60">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A437FE">
        <w:rPr>
          <w:rFonts w:ascii="Courier New" w:hAnsi="Courier New" w:cs="Courier New"/>
          <w:spacing w:val="-2"/>
          <w:sz w:val="18"/>
          <w:szCs w:val="18"/>
          <w:lang w:val="en-US"/>
        </w:rPr>
        <w:fldChar w:fldCharType="begin"/>
      </w:r>
      <w:r w:rsidR="00546E60" w:rsidRPr="00A437FE">
        <w:rPr>
          <w:rFonts w:ascii="Courier New" w:hAnsi="Courier New" w:cs="Courier New"/>
          <w:spacing w:val="-2"/>
          <w:sz w:val="18"/>
          <w:szCs w:val="18"/>
          <w:lang w:val="en-US"/>
        </w:rPr>
        <w:instrText xml:space="preserve">SEQ nivel0 \h \r0 </w:instrText>
      </w:r>
      <w:r w:rsidRPr="00A437FE">
        <w:rPr>
          <w:rFonts w:ascii="Courier New" w:hAnsi="Courier New" w:cs="Courier New"/>
          <w:spacing w:val="-2"/>
          <w:sz w:val="18"/>
          <w:szCs w:val="18"/>
          <w:lang w:val="en-US"/>
        </w:rPr>
        <w:fldChar w:fldCharType="end"/>
      </w:r>
      <w:r w:rsidRPr="00A437FE">
        <w:rPr>
          <w:rFonts w:ascii="Courier New" w:hAnsi="Courier New" w:cs="Courier New"/>
          <w:spacing w:val="-2"/>
          <w:sz w:val="18"/>
          <w:szCs w:val="18"/>
          <w:lang w:val="en-US"/>
        </w:rPr>
        <w:fldChar w:fldCharType="begin"/>
      </w:r>
      <w:r w:rsidR="00546E60" w:rsidRPr="00A437FE">
        <w:rPr>
          <w:rFonts w:ascii="Courier New" w:hAnsi="Courier New" w:cs="Courier New"/>
          <w:spacing w:val="-2"/>
          <w:sz w:val="18"/>
          <w:szCs w:val="18"/>
          <w:lang w:val="en-US"/>
        </w:rPr>
        <w:instrText xml:space="preserve">SEQ nivel1 \h \r0 </w:instrText>
      </w:r>
      <w:r w:rsidRPr="00A437FE">
        <w:rPr>
          <w:rFonts w:ascii="Courier New" w:hAnsi="Courier New" w:cs="Courier New"/>
          <w:spacing w:val="-2"/>
          <w:sz w:val="18"/>
          <w:szCs w:val="18"/>
          <w:lang w:val="en-US"/>
        </w:rPr>
        <w:fldChar w:fldCharType="end"/>
      </w:r>
      <w:r w:rsidRPr="00A437FE">
        <w:rPr>
          <w:rFonts w:ascii="Courier New" w:hAnsi="Courier New" w:cs="Courier New"/>
          <w:spacing w:val="-2"/>
          <w:sz w:val="18"/>
          <w:szCs w:val="18"/>
          <w:lang w:val="en-US"/>
        </w:rPr>
        <w:fldChar w:fldCharType="begin"/>
      </w:r>
      <w:r w:rsidR="00546E60" w:rsidRPr="00A437FE">
        <w:rPr>
          <w:rFonts w:ascii="Courier New" w:hAnsi="Courier New" w:cs="Courier New"/>
          <w:spacing w:val="-2"/>
          <w:sz w:val="18"/>
          <w:szCs w:val="18"/>
          <w:lang w:val="en-US"/>
        </w:rPr>
        <w:instrText xml:space="preserve">SEQ nivel2 \h \r0 </w:instrText>
      </w:r>
      <w:r w:rsidRPr="00A437FE">
        <w:rPr>
          <w:rFonts w:ascii="Courier New" w:hAnsi="Courier New" w:cs="Courier New"/>
          <w:spacing w:val="-2"/>
          <w:sz w:val="18"/>
          <w:szCs w:val="18"/>
          <w:lang w:val="en-US"/>
        </w:rPr>
        <w:fldChar w:fldCharType="end"/>
      </w:r>
      <w:r w:rsidRPr="00A437FE">
        <w:rPr>
          <w:rFonts w:ascii="Courier New" w:hAnsi="Courier New" w:cs="Courier New"/>
          <w:spacing w:val="-2"/>
          <w:sz w:val="18"/>
          <w:szCs w:val="18"/>
          <w:lang w:val="en-US"/>
        </w:rPr>
        <w:fldChar w:fldCharType="begin"/>
      </w:r>
      <w:r w:rsidR="00546E60" w:rsidRPr="00A437FE">
        <w:rPr>
          <w:rFonts w:ascii="Courier New" w:hAnsi="Courier New" w:cs="Courier New"/>
          <w:spacing w:val="-2"/>
          <w:sz w:val="18"/>
          <w:szCs w:val="18"/>
          <w:lang w:val="en-US"/>
        </w:rPr>
        <w:instrText xml:space="preserve">SEQ nivel3 \h \r0 </w:instrText>
      </w:r>
      <w:r w:rsidRPr="00A437FE">
        <w:rPr>
          <w:rFonts w:ascii="Courier New" w:hAnsi="Courier New" w:cs="Courier New"/>
          <w:spacing w:val="-2"/>
          <w:sz w:val="18"/>
          <w:szCs w:val="18"/>
          <w:lang w:val="en-US"/>
        </w:rPr>
        <w:fldChar w:fldCharType="end"/>
      </w:r>
      <w:r w:rsidRPr="00A437FE">
        <w:rPr>
          <w:rFonts w:ascii="Courier New" w:hAnsi="Courier New" w:cs="Courier New"/>
          <w:spacing w:val="-2"/>
          <w:sz w:val="18"/>
          <w:szCs w:val="18"/>
          <w:lang w:val="en-US"/>
        </w:rPr>
        <w:fldChar w:fldCharType="begin"/>
      </w:r>
      <w:r w:rsidR="00546E60" w:rsidRPr="00A437FE">
        <w:rPr>
          <w:rFonts w:ascii="Courier New" w:hAnsi="Courier New" w:cs="Courier New"/>
          <w:spacing w:val="-2"/>
          <w:sz w:val="18"/>
          <w:szCs w:val="18"/>
          <w:lang w:val="en-US"/>
        </w:rPr>
        <w:instrText xml:space="preserve">SEQ nivel4 \h \r0 </w:instrText>
      </w:r>
      <w:r w:rsidRPr="00A437FE">
        <w:rPr>
          <w:rFonts w:ascii="Courier New" w:hAnsi="Courier New" w:cs="Courier New"/>
          <w:spacing w:val="-2"/>
          <w:sz w:val="18"/>
          <w:szCs w:val="18"/>
          <w:lang w:val="en-US"/>
        </w:rPr>
        <w:fldChar w:fldCharType="end"/>
      </w:r>
      <w:r w:rsidRPr="00A437FE">
        <w:rPr>
          <w:rFonts w:ascii="Courier New" w:hAnsi="Courier New" w:cs="Courier New"/>
          <w:spacing w:val="-2"/>
          <w:sz w:val="18"/>
          <w:szCs w:val="18"/>
          <w:lang w:val="en-US"/>
        </w:rPr>
        <w:fldChar w:fldCharType="begin"/>
      </w:r>
      <w:r w:rsidR="00546E60" w:rsidRPr="00A437FE">
        <w:rPr>
          <w:rFonts w:ascii="Courier New" w:hAnsi="Courier New" w:cs="Courier New"/>
          <w:spacing w:val="-2"/>
          <w:sz w:val="18"/>
          <w:szCs w:val="18"/>
          <w:lang w:val="en-US"/>
        </w:rPr>
        <w:instrText xml:space="preserve">SEQ nivel5 \h \r0 </w:instrText>
      </w:r>
      <w:r w:rsidRPr="00A437FE">
        <w:rPr>
          <w:rFonts w:ascii="Courier New" w:hAnsi="Courier New" w:cs="Courier New"/>
          <w:spacing w:val="-2"/>
          <w:sz w:val="18"/>
          <w:szCs w:val="18"/>
          <w:lang w:val="en-US"/>
        </w:rPr>
        <w:fldChar w:fldCharType="end"/>
      </w:r>
      <w:r w:rsidRPr="00A437FE">
        <w:rPr>
          <w:rFonts w:ascii="Courier New" w:hAnsi="Courier New" w:cs="Courier New"/>
          <w:spacing w:val="-2"/>
          <w:sz w:val="18"/>
          <w:szCs w:val="18"/>
          <w:lang w:val="en-US"/>
        </w:rPr>
        <w:fldChar w:fldCharType="begin"/>
      </w:r>
      <w:r w:rsidR="00546E60" w:rsidRPr="00A437FE">
        <w:rPr>
          <w:rFonts w:ascii="Courier New" w:hAnsi="Courier New" w:cs="Courier New"/>
          <w:spacing w:val="-2"/>
          <w:sz w:val="18"/>
          <w:szCs w:val="18"/>
          <w:lang w:val="en-US"/>
        </w:rPr>
        <w:instrText xml:space="preserve">SEQ nivel6 \h \r0 </w:instrText>
      </w:r>
      <w:r w:rsidRPr="00A437FE">
        <w:rPr>
          <w:rFonts w:ascii="Courier New" w:hAnsi="Courier New" w:cs="Courier New"/>
          <w:spacing w:val="-2"/>
          <w:sz w:val="18"/>
          <w:szCs w:val="18"/>
          <w:lang w:val="en-US"/>
        </w:rPr>
        <w:fldChar w:fldCharType="end"/>
      </w:r>
      <w:r w:rsidRPr="00A437FE">
        <w:rPr>
          <w:rFonts w:ascii="Courier New" w:hAnsi="Courier New" w:cs="Courier New"/>
          <w:spacing w:val="-2"/>
          <w:sz w:val="18"/>
          <w:szCs w:val="18"/>
          <w:lang w:val="en-US"/>
        </w:rPr>
        <w:fldChar w:fldCharType="begin"/>
      </w:r>
      <w:r w:rsidR="00546E60" w:rsidRPr="00A437FE">
        <w:rPr>
          <w:rFonts w:ascii="Courier New" w:hAnsi="Courier New" w:cs="Courier New"/>
          <w:spacing w:val="-2"/>
          <w:sz w:val="18"/>
          <w:szCs w:val="18"/>
          <w:lang w:val="en-US"/>
        </w:rPr>
        <w:instrText xml:space="preserve">SEQ nivel7 \h \r0 </w:instrText>
      </w:r>
      <w:r w:rsidRPr="00A437FE">
        <w:rPr>
          <w:rFonts w:ascii="Courier New" w:hAnsi="Courier New" w:cs="Courier New"/>
          <w:spacing w:val="-2"/>
          <w:sz w:val="18"/>
          <w:szCs w:val="18"/>
          <w:lang w:val="en-US"/>
        </w:rPr>
        <w:fldChar w:fldCharType="end"/>
      </w:r>
      <w:proofErr w:type="gramStart"/>
      <w:r w:rsidR="00546E60" w:rsidRPr="00A437FE">
        <w:rPr>
          <w:rFonts w:ascii="Courier New" w:hAnsi="Courier New" w:cs="Courier New"/>
          <w:spacing w:val="-2"/>
          <w:sz w:val="18"/>
          <w:szCs w:val="18"/>
          <w:lang w:val="en-US"/>
        </w:rPr>
        <w:t>package</w:t>
      </w:r>
      <w:proofErr w:type="gramEnd"/>
      <w:r w:rsidR="00546E60" w:rsidRPr="00A437FE">
        <w:rPr>
          <w:rFonts w:ascii="Courier New" w:hAnsi="Courier New" w:cs="Courier New"/>
          <w:spacing w:val="-2"/>
          <w:sz w:val="18"/>
          <w:szCs w:val="18"/>
          <w:lang w:val="en-US"/>
        </w:rPr>
        <w:t xml:space="preserve"> </w:t>
      </w:r>
      <w:proofErr w:type="spellStart"/>
      <w:r w:rsidR="00546E60" w:rsidRPr="00A437FE">
        <w:rPr>
          <w:rFonts w:ascii="Courier New" w:hAnsi="Courier New" w:cs="Courier New"/>
          <w:spacing w:val="-2"/>
          <w:sz w:val="18"/>
          <w:szCs w:val="18"/>
          <w:lang w:val="en-US"/>
        </w:rPr>
        <w:t>figuras</w:t>
      </w:r>
      <w:proofErr w:type="spellEnd"/>
      <w:r w:rsidR="00546E60" w:rsidRPr="00A437FE">
        <w:rPr>
          <w:rFonts w:ascii="Courier New" w:hAnsi="Courier New" w:cs="Courier New"/>
          <w:spacing w:val="-2"/>
          <w:sz w:val="18"/>
          <w:szCs w:val="18"/>
          <w:lang w:val="en-US"/>
        </w:rPr>
        <w:t>;</w:t>
      </w:r>
    </w:p>
    <w:p w14:paraId="71027699" w14:textId="77777777" w:rsidR="00546E60" w:rsidRPr="00A437FE" w:rsidRDefault="00546E60" w:rsidP="00546E60">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A437FE">
        <w:rPr>
          <w:rFonts w:ascii="Courier New" w:hAnsi="Courier New" w:cs="Courier New"/>
          <w:spacing w:val="-2"/>
          <w:sz w:val="18"/>
          <w:szCs w:val="18"/>
          <w:lang w:val="en-US"/>
        </w:rPr>
        <w:t>…</w:t>
      </w:r>
    </w:p>
    <w:p w14:paraId="068CCCB0" w14:textId="77777777" w:rsidR="00546E60" w:rsidRPr="00A437FE" w:rsidRDefault="00546E60" w:rsidP="00546E60">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proofErr w:type="gramStart"/>
      <w:r w:rsidRPr="00A437FE">
        <w:rPr>
          <w:rFonts w:ascii="Courier New" w:hAnsi="Courier New" w:cs="Courier New"/>
          <w:spacing w:val="-2"/>
          <w:sz w:val="18"/>
          <w:szCs w:val="18"/>
          <w:lang w:val="en-US"/>
        </w:rPr>
        <w:t>class</w:t>
      </w:r>
      <w:proofErr w:type="gramEnd"/>
      <w:r w:rsidRPr="00A437FE">
        <w:rPr>
          <w:rFonts w:ascii="Courier New" w:hAnsi="Courier New" w:cs="Courier New"/>
          <w:spacing w:val="-2"/>
          <w:sz w:val="18"/>
          <w:szCs w:val="18"/>
          <w:lang w:val="en-US"/>
        </w:rPr>
        <w:t xml:space="preserve"> </w:t>
      </w:r>
      <w:proofErr w:type="spellStart"/>
      <w:r w:rsidRPr="00A437FE">
        <w:rPr>
          <w:rFonts w:ascii="Courier New" w:hAnsi="Courier New" w:cs="Courier New"/>
          <w:spacing w:val="-2"/>
          <w:sz w:val="18"/>
          <w:szCs w:val="18"/>
          <w:lang w:val="en-US"/>
        </w:rPr>
        <w:t>Aplicacion</w:t>
      </w:r>
      <w:proofErr w:type="spellEnd"/>
      <w:r w:rsidRPr="00A437FE">
        <w:rPr>
          <w:rFonts w:ascii="Courier New" w:hAnsi="Courier New" w:cs="Courier New"/>
          <w:spacing w:val="-2"/>
          <w:sz w:val="18"/>
          <w:szCs w:val="18"/>
          <w:lang w:val="en-US"/>
        </w:rPr>
        <w:t>{</w:t>
      </w:r>
    </w:p>
    <w:p w14:paraId="62952E36" w14:textId="77777777" w:rsidR="00546E60" w:rsidRPr="00A437FE" w:rsidRDefault="00546E60" w:rsidP="00546E60">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A437FE">
        <w:rPr>
          <w:rFonts w:ascii="Courier New" w:hAnsi="Courier New" w:cs="Courier New"/>
          <w:spacing w:val="-2"/>
          <w:sz w:val="18"/>
          <w:szCs w:val="18"/>
          <w:lang w:val="en-US"/>
        </w:rPr>
        <w:t xml:space="preserve">  </w:t>
      </w:r>
      <w:proofErr w:type="gramStart"/>
      <w:r w:rsidRPr="00A437FE">
        <w:rPr>
          <w:rFonts w:ascii="Courier New" w:hAnsi="Courier New" w:cs="Courier New"/>
          <w:spacing w:val="-2"/>
          <w:sz w:val="18"/>
          <w:szCs w:val="18"/>
          <w:lang w:val="en-US"/>
        </w:rPr>
        <w:t>public</w:t>
      </w:r>
      <w:proofErr w:type="gramEnd"/>
      <w:r w:rsidRPr="00A437FE">
        <w:rPr>
          <w:rFonts w:ascii="Courier New" w:hAnsi="Courier New" w:cs="Courier New"/>
          <w:spacing w:val="-2"/>
          <w:sz w:val="18"/>
          <w:szCs w:val="18"/>
          <w:lang w:val="en-US"/>
        </w:rPr>
        <w:t xml:space="preserve"> static void main(String[] </w:t>
      </w:r>
      <w:proofErr w:type="spellStart"/>
      <w:r w:rsidRPr="00A437FE">
        <w:rPr>
          <w:rFonts w:ascii="Courier New" w:hAnsi="Courier New" w:cs="Courier New"/>
          <w:spacing w:val="-2"/>
          <w:sz w:val="18"/>
          <w:szCs w:val="18"/>
          <w:lang w:val="en-US"/>
        </w:rPr>
        <w:t>args</w:t>
      </w:r>
      <w:proofErr w:type="spellEnd"/>
      <w:r w:rsidRPr="00A437FE">
        <w:rPr>
          <w:rFonts w:ascii="Courier New" w:hAnsi="Courier New" w:cs="Courier New"/>
          <w:spacing w:val="-2"/>
          <w:sz w:val="18"/>
          <w:szCs w:val="18"/>
          <w:lang w:val="en-US"/>
        </w:rPr>
        <w:t>){</w:t>
      </w:r>
    </w:p>
    <w:p w14:paraId="101AC941" w14:textId="77777777" w:rsidR="00546E60" w:rsidRPr="00D23405" w:rsidRDefault="00546E60" w:rsidP="00546E60">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rPr>
      </w:pPr>
      <w:r w:rsidRPr="00A437FE">
        <w:rPr>
          <w:rFonts w:ascii="Courier New" w:hAnsi="Courier New" w:cs="Courier New"/>
          <w:spacing w:val="-2"/>
          <w:sz w:val="18"/>
          <w:szCs w:val="18"/>
          <w:lang w:val="en-US"/>
        </w:rPr>
        <w:t xml:space="preserve">   </w:t>
      </w:r>
      <w:r w:rsidRPr="00D23405">
        <w:rPr>
          <w:rFonts w:ascii="Courier New" w:hAnsi="Courier New" w:cs="Courier New"/>
          <w:spacing w:val="-2"/>
          <w:sz w:val="18"/>
          <w:szCs w:val="18"/>
        </w:rPr>
        <w:t>…</w:t>
      </w:r>
    </w:p>
    <w:p w14:paraId="6EA76AD9" w14:textId="77777777" w:rsidR="00546E60" w:rsidRPr="00D23405" w:rsidRDefault="00546E60" w:rsidP="00546E60">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rPr>
      </w:pPr>
      <w:r w:rsidRPr="00D23405">
        <w:rPr>
          <w:rFonts w:ascii="Courier New" w:hAnsi="Courier New" w:cs="Courier New"/>
          <w:spacing w:val="-2"/>
          <w:sz w:val="18"/>
          <w:szCs w:val="18"/>
        </w:rPr>
        <w:t xml:space="preserve">     Triangulo t = new </w:t>
      </w:r>
      <w:proofErr w:type="gramStart"/>
      <w:r w:rsidRPr="00D23405">
        <w:rPr>
          <w:rFonts w:ascii="Courier New" w:hAnsi="Courier New" w:cs="Courier New"/>
          <w:spacing w:val="-2"/>
          <w:sz w:val="18"/>
          <w:szCs w:val="18"/>
        </w:rPr>
        <w:t>Triangulo(</w:t>
      </w:r>
      <w:proofErr w:type="gramEnd"/>
      <w:r w:rsidRPr="00D23405">
        <w:rPr>
          <w:rFonts w:ascii="Courier New" w:hAnsi="Courier New" w:cs="Courier New"/>
          <w:spacing w:val="-2"/>
          <w:sz w:val="18"/>
          <w:szCs w:val="18"/>
        </w:rPr>
        <w:t>);</w:t>
      </w:r>
    </w:p>
    <w:p w14:paraId="27BAF56E" w14:textId="77777777" w:rsidR="00546E60" w:rsidRPr="00D23405" w:rsidRDefault="00546E60" w:rsidP="00546E60">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rPr>
      </w:pPr>
      <w:r w:rsidRPr="00D23405">
        <w:rPr>
          <w:rFonts w:ascii="Courier New" w:hAnsi="Courier New" w:cs="Courier New"/>
          <w:spacing w:val="-2"/>
          <w:sz w:val="18"/>
          <w:szCs w:val="18"/>
        </w:rPr>
        <w:t xml:space="preserve">     </w:t>
      </w:r>
      <w:proofErr w:type="spellStart"/>
      <w:proofErr w:type="gramStart"/>
      <w:r w:rsidRPr="00D23405">
        <w:rPr>
          <w:rFonts w:ascii="Courier New" w:hAnsi="Courier New" w:cs="Courier New"/>
          <w:spacing w:val="-2"/>
          <w:sz w:val="18"/>
          <w:szCs w:val="18"/>
        </w:rPr>
        <w:t>t.calcularBase</w:t>
      </w:r>
      <w:proofErr w:type="spellEnd"/>
      <w:r w:rsidRPr="00D23405">
        <w:rPr>
          <w:rFonts w:ascii="Courier New" w:hAnsi="Courier New" w:cs="Courier New"/>
          <w:spacing w:val="-2"/>
          <w:sz w:val="18"/>
          <w:szCs w:val="18"/>
        </w:rPr>
        <w:t>(</w:t>
      </w:r>
      <w:proofErr w:type="gramEnd"/>
      <w:r w:rsidRPr="00D23405">
        <w:rPr>
          <w:rFonts w:ascii="Courier New" w:hAnsi="Courier New" w:cs="Courier New"/>
          <w:spacing w:val="-2"/>
          <w:sz w:val="18"/>
          <w:szCs w:val="18"/>
        </w:rPr>
        <w:t>);</w:t>
      </w:r>
    </w:p>
    <w:p w14:paraId="4A663455" w14:textId="77777777" w:rsidR="00546E60" w:rsidRPr="00D23405" w:rsidRDefault="00546E60" w:rsidP="00546E60">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rPr>
      </w:pPr>
      <w:r w:rsidRPr="00D23405">
        <w:rPr>
          <w:rFonts w:ascii="Courier New" w:hAnsi="Courier New" w:cs="Courier New"/>
          <w:spacing w:val="-2"/>
          <w:sz w:val="18"/>
          <w:szCs w:val="18"/>
        </w:rPr>
        <w:t xml:space="preserve">   … </w:t>
      </w:r>
    </w:p>
    <w:p w14:paraId="4DF283A2" w14:textId="77777777" w:rsidR="00546E60" w:rsidRPr="00D23405" w:rsidRDefault="00546E60" w:rsidP="00546E60">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rPr>
      </w:pPr>
      <w:r w:rsidRPr="00D23405">
        <w:rPr>
          <w:rFonts w:ascii="Courier New" w:hAnsi="Courier New" w:cs="Courier New"/>
          <w:spacing w:val="-2"/>
          <w:sz w:val="18"/>
          <w:szCs w:val="18"/>
        </w:rPr>
        <w:t xml:space="preserve">  } </w:t>
      </w:r>
    </w:p>
    <w:p w14:paraId="6BB0C720" w14:textId="77777777" w:rsidR="00546E60" w:rsidRPr="00D23405" w:rsidRDefault="00546E60" w:rsidP="00546E60">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rPr>
      </w:pPr>
      <w:r w:rsidRPr="00D23405">
        <w:rPr>
          <w:rFonts w:ascii="Courier New" w:hAnsi="Courier New" w:cs="Courier New"/>
          <w:spacing w:val="-2"/>
          <w:sz w:val="18"/>
          <w:szCs w:val="18"/>
        </w:rPr>
        <w:t xml:space="preserve">} </w:t>
      </w:r>
    </w:p>
    <w:p w14:paraId="77D3F854" w14:textId="77777777" w:rsidR="00546E60" w:rsidRPr="00D23405" w:rsidRDefault="00546E60" w:rsidP="00546E60">
      <w:pPr>
        <w:tabs>
          <w:tab w:val="left" w:pos="-720"/>
        </w:tabs>
        <w:suppressAutoHyphens/>
        <w:jc w:val="both"/>
        <w:rPr>
          <w:rFonts w:ascii="Arial" w:hAnsi="Arial" w:cs="Arial"/>
          <w:spacing w:val="-2"/>
          <w:sz w:val="22"/>
          <w:szCs w:val="22"/>
        </w:rPr>
      </w:pPr>
    </w:p>
    <w:p w14:paraId="19EAA953" w14:textId="77777777" w:rsidR="00546E60" w:rsidRPr="00DC53E6" w:rsidRDefault="00297348" w:rsidP="00CD682B">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DC53E6">
        <w:rPr>
          <w:rFonts w:ascii="Arial" w:eastAsiaTheme="minorHAnsi" w:hAnsi="Arial" w:cs="Arial"/>
          <w:b/>
          <w:snapToGrid/>
          <w:spacing w:val="-2"/>
          <w:sz w:val="22"/>
          <w:szCs w:val="22"/>
          <w:lang w:val="en-GB" w:eastAsia="en-US"/>
        </w:rPr>
        <w:t>Given the previous code and considering that….</w:t>
      </w:r>
      <w:r w:rsidR="00546E60" w:rsidRPr="00DC53E6">
        <w:rPr>
          <w:rFonts w:ascii="Arial" w:eastAsiaTheme="minorHAnsi" w:hAnsi="Arial" w:cs="Arial"/>
          <w:b/>
          <w:snapToGrid/>
          <w:spacing w:val="-2"/>
          <w:sz w:val="22"/>
          <w:szCs w:val="22"/>
          <w:lang w:val="en-GB" w:eastAsia="en-US"/>
        </w:rPr>
        <w:t>:</w:t>
      </w:r>
    </w:p>
    <w:p w14:paraId="5A6EA3E7" w14:textId="77C8087C" w:rsidR="00546E60" w:rsidRPr="00297348" w:rsidRDefault="00546E60" w:rsidP="00297348">
      <w:pPr>
        <w:tabs>
          <w:tab w:val="left" w:pos="-720"/>
        </w:tabs>
        <w:suppressAutoHyphens/>
        <w:ind w:left="567"/>
        <w:jc w:val="both"/>
        <w:rPr>
          <w:rFonts w:ascii="Arial" w:hAnsi="Arial" w:cs="Arial"/>
          <w:spacing w:val="-2"/>
          <w:sz w:val="22"/>
          <w:szCs w:val="22"/>
          <w:lang w:val="en-US"/>
        </w:rPr>
      </w:pPr>
      <w:r w:rsidRPr="00297348">
        <w:rPr>
          <w:rFonts w:ascii="Arial" w:hAnsi="Arial" w:cs="Arial"/>
          <w:spacing w:val="-2"/>
          <w:sz w:val="22"/>
          <w:szCs w:val="22"/>
          <w:lang w:val="en-US"/>
        </w:rPr>
        <w:t xml:space="preserve">- </w:t>
      </w:r>
      <w:r w:rsidR="00297348" w:rsidRPr="00297348">
        <w:rPr>
          <w:rFonts w:ascii="Arial" w:hAnsi="Arial" w:cs="Arial"/>
          <w:spacing w:val="-2"/>
          <w:sz w:val="22"/>
          <w:szCs w:val="22"/>
          <w:lang w:val="en-US"/>
        </w:rPr>
        <w:t xml:space="preserve">The code corresponding to the </w:t>
      </w:r>
      <w:proofErr w:type="spellStart"/>
      <w:r w:rsidR="00297348" w:rsidRPr="00297348">
        <w:rPr>
          <w:rFonts w:ascii="Arial" w:hAnsi="Arial" w:cs="Arial"/>
          <w:i/>
          <w:spacing w:val="-2"/>
          <w:sz w:val="22"/>
          <w:szCs w:val="22"/>
          <w:lang w:val="en-US"/>
        </w:rPr>
        <w:t>Triangulo</w:t>
      </w:r>
      <w:proofErr w:type="spellEnd"/>
      <w:r w:rsidR="00297348" w:rsidRPr="00297348">
        <w:rPr>
          <w:rFonts w:ascii="Arial" w:hAnsi="Arial" w:cs="Arial"/>
          <w:spacing w:val="-2"/>
          <w:sz w:val="22"/>
          <w:szCs w:val="22"/>
          <w:lang w:val="en-US"/>
        </w:rPr>
        <w:t xml:space="preserve"> class is located in the file </w:t>
      </w:r>
      <w:r w:rsidRPr="00297348">
        <w:rPr>
          <w:rFonts w:ascii="Arial" w:hAnsi="Arial" w:cs="Arial"/>
          <w:i/>
          <w:spacing w:val="-2"/>
          <w:sz w:val="22"/>
          <w:szCs w:val="22"/>
          <w:lang w:val="en-US"/>
        </w:rPr>
        <w:t>geometria.jar</w:t>
      </w:r>
      <w:r w:rsidR="0039503C">
        <w:rPr>
          <w:rFonts w:ascii="Arial" w:hAnsi="Arial" w:cs="Arial"/>
          <w:spacing w:val="-2"/>
          <w:sz w:val="22"/>
          <w:szCs w:val="22"/>
          <w:lang w:val="en-US"/>
        </w:rPr>
        <w:t>, located in the folder</w:t>
      </w:r>
      <w:r w:rsidRPr="00297348">
        <w:rPr>
          <w:rFonts w:ascii="Arial" w:hAnsi="Arial" w:cs="Arial"/>
          <w:spacing w:val="-2"/>
          <w:sz w:val="22"/>
          <w:szCs w:val="22"/>
          <w:lang w:val="en-US"/>
        </w:rPr>
        <w:t xml:space="preserve"> </w:t>
      </w:r>
      <w:r w:rsidRPr="00297348">
        <w:rPr>
          <w:rFonts w:ascii="Arial" w:hAnsi="Arial" w:cs="Arial"/>
          <w:i/>
          <w:spacing w:val="-2"/>
          <w:sz w:val="22"/>
          <w:szCs w:val="22"/>
          <w:lang w:val="en-US"/>
        </w:rPr>
        <w:t>C:\utilidades</w:t>
      </w:r>
    </w:p>
    <w:p w14:paraId="6192AB15" w14:textId="77777777" w:rsidR="00546E60" w:rsidRPr="00297348" w:rsidRDefault="00297348" w:rsidP="00546E60">
      <w:pPr>
        <w:tabs>
          <w:tab w:val="left" w:pos="-720"/>
        </w:tabs>
        <w:suppressAutoHyphens/>
        <w:ind w:left="567"/>
        <w:rPr>
          <w:rFonts w:ascii="Arial" w:hAnsi="Arial" w:cs="Arial"/>
          <w:i/>
          <w:spacing w:val="-2"/>
          <w:sz w:val="22"/>
          <w:szCs w:val="22"/>
          <w:lang w:val="en-US"/>
        </w:rPr>
      </w:pPr>
      <w:r w:rsidRPr="00297348">
        <w:rPr>
          <w:rFonts w:ascii="Arial" w:hAnsi="Arial" w:cs="Arial"/>
          <w:spacing w:val="-2"/>
          <w:sz w:val="22"/>
          <w:szCs w:val="22"/>
          <w:lang w:val="en-US"/>
        </w:rPr>
        <w:t xml:space="preserve">- The application </w:t>
      </w:r>
      <w:r w:rsidR="00546E60" w:rsidRPr="00297348">
        <w:rPr>
          <w:rFonts w:ascii="Arial" w:hAnsi="Arial" w:cs="Arial"/>
          <w:i/>
          <w:spacing w:val="-2"/>
          <w:sz w:val="22"/>
          <w:szCs w:val="22"/>
          <w:lang w:val="en-US"/>
        </w:rPr>
        <w:t>(</w:t>
      </w:r>
      <w:proofErr w:type="spellStart"/>
      <w:r w:rsidR="00546E60" w:rsidRPr="00297348">
        <w:rPr>
          <w:rFonts w:ascii="Arial" w:hAnsi="Arial" w:cs="Arial"/>
          <w:i/>
          <w:spacing w:val="-2"/>
          <w:sz w:val="22"/>
          <w:szCs w:val="22"/>
          <w:lang w:val="en-US"/>
        </w:rPr>
        <w:t>Aplicacion.class</w:t>
      </w:r>
      <w:proofErr w:type="spellEnd"/>
      <w:r w:rsidR="00546E60" w:rsidRPr="00297348">
        <w:rPr>
          <w:rFonts w:ascii="Arial" w:hAnsi="Arial" w:cs="Arial"/>
          <w:i/>
          <w:spacing w:val="-2"/>
          <w:sz w:val="22"/>
          <w:szCs w:val="22"/>
          <w:lang w:val="en-US"/>
        </w:rPr>
        <w:t>)</w:t>
      </w:r>
      <w:r w:rsidR="00546E60" w:rsidRPr="00297348">
        <w:rPr>
          <w:rFonts w:ascii="Arial" w:hAnsi="Arial" w:cs="Arial"/>
          <w:spacing w:val="-2"/>
          <w:sz w:val="22"/>
          <w:szCs w:val="22"/>
          <w:lang w:val="en-US"/>
        </w:rPr>
        <w:t xml:space="preserve"> </w:t>
      </w:r>
      <w:r w:rsidRPr="00297348">
        <w:rPr>
          <w:rFonts w:ascii="Arial" w:hAnsi="Arial" w:cs="Arial"/>
          <w:spacing w:val="-2"/>
          <w:sz w:val="22"/>
          <w:szCs w:val="22"/>
          <w:lang w:val="en-US"/>
        </w:rPr>
        <w:t>is in the folder</w:t>
      </w:r>
      <w:r w:rsidR="00546E60" w:rsidRPr="00297348">
        <w:rPr>
          <w:rFonts w:ascii="Arial" w:hAnsi="Arial" w:cs="Arial"/>
          <w:spacing w:val="-2"/>
          <w:sz w:val="22"/>
          <w:szCs w:val="22"/>
          <w:lang w:val="en-US"/>
        </w:rPr>
        <w:t xml:space="preserve"> </w:t>
      </w:r>
      <w:r w:rsidR="00546E60" w:rsidRPr="00297348">
        <w:rPr>
          <w:rFonts w:ascii="Arial" w:hAnsi="Arial" w:cs="Arial"/>
          <w:i/>
          <w:spacing w:val="-2"/>
          <w:sz w:val="22"/>
          <w:szCs w:val="22"/>
          <w:lang w:val="en-US"/>
        </w:rPr>
        <w:t xml:space="preserve">C:\Archivos de </w:t>
      </w:r>
      <w:proofErr w:type="spellStart"/>
      <w:r w:rsidR="00546E60" w:rsidRPr="00297348">
        <w:rPr>
          <w:rFonts w:ascii="Arial" w:hAnsi="Arial" w:cs="Arial"/>
          <w:i/>
          <w:spacing w:val="-2"/>
          <w:sz w:val="22"/>
          <w:szCs w:val="22"/>
          <w:lang w:val="en-US"/>
        </w:rPr>
        <w:t>programa</w:t>
      </w:r>
      <w:proofErr w:type="spellEnd"/>
      <w:r w:rsidR="00546E60" w:rsidRPr="00297348">
        <w:rPr>
          <w:rFonts w:ascii="Arial" w:hAnsi="Arial" w:cs="Arial"/>
          <w:i/>
          <w:spacing w:val="-2"/>
          <w:sz w:val="22"/>
          <w:szCs w:val="22"/>
          <w:lang w:val="en-US"/>
        </w:rPr>
        <w:t>\</w:t>
      </w:r>
      <w:proofErr w:type="spellStart"/>
      <w:r w:rsidR="00546E60" w:rsidRPr="00297348">
        <w:rPr>
          <w:rFonts w:ascii="Arial" w:hAnsi="Arial" w:cs="Arial"/>
          <w:i/>
          <w:spacing w:val="-2"/>
          <w:sz w:val="22"/>
          <w:szCs w:val="22"/>
          <w:lang w:val="en-US"/>
        </w:rPr>
        <w:t>aplicaciones</w:t>
      </w:r>
      <w:proofErr w:type="spellEnd"/>
      <w:r w:rsidR="00546E60" w:rsidRPr="00297348">
        <w:rPr>
          <w:rFonts w:ascii="Arial" w:hAnsi="Arial" w:cs="Arial"/>
          <w:i/>
          <w:spacing w:val="-2"/>
          <w:sz w:val="22"/>
          <w:szCs w:val="22"/>
          <w:lang w:val="en-US"/>
        </w:rPr>
        <w:t>\</w:t>
      </w:r>
      <w:proofErr w:type="spellStart"/>
      <w:r w:rsidR="00546E60" w:rsidRPr="00297348">
        <w:rPr>
          <w:rFonts w:ascii="Arial" w:hAnsi="Arial" w:cs="Arial"/>
          <w:i/>
          <w:spacing w:val="-2"/>
          <w:sz w:val="22"/>
          <w:szCs w:val="22"/>
          <w:lang w:val="en-US"/>
        </w:rPr>
        <w:t>figuras</w:t>
      </w:r>
      <w:proofErr w:type="spellEnd"/>
    </w:p>
    <w:p w14:paraId="52BA407C" w14:textId="77777777" w:rsidR="00546E60" w:rsidRPr="00297348" w:rsidRDefault="00297348" w:rsidP="00546E60">
      <w:pPr>
        <w:tabs>
          <w:tab w:val="left" w:pos="-720"/>
        </w:tabs>
        <w:suppressAutoHyphens/>
        <w:jc w:val="both"/>
        <w:rPr>
          <w:rFonts w:ascii="Arial" w:hAnsi="Arial" w:cs="Arial"/>
          <w:spacing w:val="-2"/>
          <w:sz w:val="22"/>
          <w:szCs w:val="22"/>
          <w:lang w:val="en-US"/>
        </w:rPr>
      </w:pPr>
      <w:r w:rsidRPr="00297348">
        <w:rPr>
          <w:rFonts w:ascii="Arial" w:hAnsi="Arial" w:cs="Arial"/>
          <w:spacing w:val="-2"/>
          <w:sz w:val="22"/>
          <w:szCs w:val="22"/>
          <w:lang w:val="en-US"/>
        </w:rPr>
        <w:t xml:space="preserve">Which is the right value for the </w:t>
      </w:r>
      <w:proofErr w:type="spellStart"/>
      <w:r w:rsidRPr="00297348">
        <w:rPr>
          <w:rFonts w:ascii="Arial" w:hAnsi="Arial" w:cs="Arial"/>
          <w:spacing w:val="-2"/>
          <w:sz w:val="22"/>
          <w:szCs w:val="22"/>
          <w:lang w:val="en-US"/>
        </w:rPr>
        <w:t>classpath</w:t>
      </w:r>
      <w:proofErr w:type="spellEnd"/>
      <w:r w:rsidRPr="00297348">
        <w:rPr>
          <w:rFonts w:ascii="Arial" w:hAnsi="Arial" w:cs="Arial"/>
          <w:spacing w:val="-2"/>
          <w:sz w:val="22"/>
          <w:szCs w:val="22"/>
          <w:lang w:val="en-US"/>
        </w:rPr>
        <w:t>?</w:t>
      </w:r>
    </w:p>
    <w:p w14:paraId="4E48B88D" w14:textId="77777777" w:rsidR="00546E60" w:rsidRPr="00DC53E6" w:rsidRDefault="00546E60" w:rsidP="00227EEE">
      <w:pPr>
        <w:pStyle w:val="Prrafodelista"/>
        <w:numPr>
          <w:ilvl w:val="0"/>
          <w:numId w:val="24"/>
        </w:numPr>
        <w:tabs>
          <w:tab w:val="left" w:pos="-720"/>
          <w:tab w:val="left" w:pos="0"/>
        </w:tabs>
        <w:suppressAutoHyphens/>
        <w:jc w:val="both"/>
        <w:rPr>
          <w:rFonts w:ascii="Arial" w:hAnsi="Arial" w:cs="Arial"/>
          <w:spacing w:val="-2"/>
          <w:sz w:val="22"/>
        </w:rPr>
      </w:pPr>
      <w:proofErr w:type="spellStart"/>
      <w:r w:rsidRPr="00DC53E6">
        <w:rPr>
          <w:rFonts w:ascii="Arial" w:hAnsi="Arial" w:cs="Arial"/>
          <w:spacing w:val="-2"/>
          <w:sz w:val="22"/>
        </w:rPr>
        <w:t>Classpath</w:t>
      </w:r>
      <w:proofErr w:type="spellEnd"/>
      <w:r w:rsidRPr="00DC53E6">
        <w:rPr>
          <w:rFonts w:ascii="Arial" w:hAnsi="Arial" w:cs="Arial"/>
          <w:spacing w:val="-2"/>
          <w:sz w:val="22"/>
        </w:rPr>
        <w:t>=C:\Archivos de programa\aplicaciones\figuras; C:\utilidades\geometria.jar</w:t>
      </w:r>
    </w:p>
    <w:p w14:paraId="56DCDB74" w14:textId="77777777" w:rsidR="00546E60" w:rsidRPr="00DC53E6" w:rsidRDefault="00546E60" w:rsidP="00227EEE">
      <w:pPr>
        <w:pStyle w:val="Prrafodelista"/>
        <w:numPr>
          <w:ilvl w:val="0"/>
          <w:numId w:val="24"/>
        </w:numPr>
        <w:tabs>
          <w:tab w:val="left" w:pos="-720"/>
          <w:tab w:val="left" w:pos="0"/>
        </w:tabs>
        <w:suppressAutoHyphens/>
        <w:jc w:val="both"/>
        <w:rPr>
          <w:rFonts w:ascii="Arial" w:hAnsi="Arial" w:cs="Arial"/>
          <w:spacing w:val="-2"/>
          <w:sz w:val="22"/>
        </w:rPr>
      </w:pPr>
      <w:proofErr w:type="spellStart"/>
      <w:r w:rsidRPr="00DC53E6">
        <w:rPr>
          <w:rFonts w:ascii="Arial" w:hAnsi="Arial" w:cs="Arial"/>
          <w:spacing w:val="-2"/>
          <w:sz w:val="22"/>
        </w:rPr>
        <w:t>Classpath</w:t>
      </w:r>
      <w:proofErr w:type="spellEnd"/>
      <w:r w:rsidRPr="00DC53E6">
        <w:rPr>
          <w:rFonts w:ascii="Arial" w:hAnsi="Arial" w:cs="Arial"/>
          <w:spacing w:val="-2"/>
          <w:sz w:val="22"/>
        </w:rPr>
        <w:t>=C:\Archivos de programa\aplicaciones\figuras; C:\utilidades</w:t>
      </w:r>
    </w:p>
    <w:p w14:paraId="71DBCFFF" w14:textId="77777777" w:rsidR="00546E60" w:rsidRPr="00DC53E6" w:rsidRDefault="00546E60" w:rsidP="00227EEE">
      <w:pPr>
        <w:pStyle w:val="Prrafodelista"/>
        <w:numPr>
          <w:ilvl w:val="0"/>
          <w:numId w:val="24"/>
        </w:numPr>
        <w:tabs>
          <w:tab w:val="left" w:pos="-720"/>
          <w:tab w:val="left" w:pos="0"/>
        </w:tabs>
        <w:suppressAutoHyphens/>
        <w:jc w:val="both"/>
        <w:rPr>
          <w:rFonts w:ascii="Arial" w:hAnsi="Arial" w:cs="Arial"/>
          <w:spacing w:val="-2"/>
          <w:sz w:val="22"/>
        </w:rPr>
      </w:pPr>
      <w:proofErr w:type="spellStart"/>
      <w:r w:rsidRPr="00DC53E6">
        <w:rPr>
          <w:rFonts w:ascii="Arial" w:hAnsi="Arial" w:cs="Arial"/>
          <w:spacing w:val="-2"/>
          <w:sz w:val="22"/>
        </w:rPr>
        <w:t>Classpath</w:t>
      </w:r>
      <w:proofErr w:type="spellEnd"/>
      <w:r w:rsidRPr="00DC53E6">
        <w:rPr>
          <w:rFonts w:ascii="Arial" w:hAnsi="Arial" w:cs="Arial"/>
          <w:spacing w:val="-2"/>
          <w:sz w:val="22"/>
        </w:rPr>
        <w:t>=C:\Archivos de programa\aplicaciones; C:\utilidades</w:t>
      </w:r>
    </w:p>
    <w:p w14:paraId="18C76831" w14:textId="77777777" w:rsidR="00546E60" w:rsidRPr="00DC53E6" w:rsidRDefault="00546E60" w:rsidP="00227EEE">
      <w:pPr>
        <w:pStyle w:val="Prrafodelista"/>
        <w:numPr>
          <w:ilvl w:val="0"/>
          <w:numId w:val="24"/>
        </w:numPr>
        <w:tabs>
          <w:tab w:val="left" w:pos="-720"/>
          <w:tab w:val="left" w:pos="0"/>
        </w:tabs>
        <w:suppressAutoHyphens/>
        <w:jc w:val="both"/>
        <w:rPr>
          <w:rFonts w:ascii="Arial" w:hAnsi="Arial" w:cs="Arial"/>
          <w:spacing w:val="-2"/>
          <w:sz w:val="22"/>
        </w:rPr>
      </w:pPr>
      <w:commentRangeStart w:id="15"/>
      <w:proofErr w:type="spellStart"/>
      <w:r w:rsidRPr="00DC53E6">
        <w:rPr>
          <w:rFonts w:ascii="Arial" w:hAnsi="Arial" w:cs="Arial"/>
          <w:spacing w:val="-2"/>
          <w:sz w:val="22"/>
        </w:rPr>
        <w:t>Classpath</w:t>
      </w:r>
      <w:proofErr w:type="spellEnd"/>
      <w:r w:rsidRPr="00DC53E6">
        <w:rPr>
          <w:rFonts w:ascii="Arial" w:hAnsi="Arial" w:cs="Arial"/>
          <w:spacing w:val="-2"/>
          <w:sz w:val="22"/>
        </w:rPr>
        <w:t>=C:\Archivos de programa\aplicaciones; C:\utilidades\geometria.jar</w:t>
      </w:r>
      <w:r w:rsidRPr="00DC53E6">
        <w:rPr>
          <w:rFonts w:ascii="Arial" w:hAnsi="Arial" w:cs="Arial"/>
          <w:spacing w:val="-2"/>
          <w:sz w:val="22"/>
        </w:rPr>
        <w:tab/>
      </w:r>
      <w:commentRangeEnd w:id="15"/>
      <w:r w:rsidR="0039503C">
        <w:rPr>
          <w:rStyle w:val="Refdecomentario"/>
        </w:rPr>
        <w:commentReference w:id="15"/>
      </w:r>
    </w:p>
    <w:p w14:paraId="34F4F1B3" w14:textId="77777777" w:rsidR="00297348" w:rsidRDefault="007265F1" w:rsidP="00227EEE">
      <w:pPr>
        <w:pStyle w:val="Prrafodelista"/>
        <w:numPr>
          <w:ilvl w:val="0"/>
          <w:numId w:val="24"/>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None of the answers is right</w:t>
      </w:r>
    </w:p>
    <w:p w14:paraId="33E927F6" w14:textId="77777777" w:rsidR="0074032B" w:rsidRPr="00DC53E6" w:rsidRDefault="0074032B" w:rsidP="00227EEE">
      <w:pPr>
        <w:widowControl/>
        <w:tabs>
          <w:tab w:val="left" w:pos="-720"/>
        </w:tabs>
        <w:suppressAutoHyphens/>
        <w:jc w:val="both"/>
        <w:rPr>
          <w:rFonts w:ascii="Arial" w:eastAsiaTheme="minorHAnsi" w:hAnsi="Arial" w:cs="Arial"/>
          <w:b/>
          <w:snapToGrid/>
          <w:spacing w:val="-2"/>
          <w:sz w:val="22"/>
          <w:szCs w:val="22"/>
          <w:lang w:val="en-GB" w:eastAsia="en-US"/>
        </w:rPr>
      </w:pPr>
    </w:p>
    <w:p w14:paraId="12AECA3B" w14:textId="77777777" w:rsidR="009F176A" w:rsidRPr="00DC53E6" w:rsidRDefault="000D0552" w:rsidP="00301323">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DC53E6">
        <w:rPr>
          <w:rFonts w:ascii="Arial" w:eastAsiaTheme="minorHAnsi" w:hAnsi="Arial" w:cs="Arial"/>
          <w:b/>
          <w:snapToGrid/>
          <w:spacing w:val="-2"/>
          <w:sz w:val="22"/>
          <w:szCs w:val="22"/>
          <w:lang w:val="en-GB" w:eastAsia="en-US"/>
        </w:rPr>
        <w:t>T</w:t>
      </w:r>
      <w:r w:rsidR="009F176A" w:rsidRPr="00DC53E6">
        <w:rPr>
          <w:rFonts w:ascii="Arial" w:eastAsiaTheme="minorHAnsi" w:hAnsi="Arial" w:cs="Arial"/>
          <w:b/>
          <w:snapToGrid/>
          <w:spacing w:val="-2"/>
          <w:sz w:val="22"/>
          <w:szCs w:val="22"/>
          <w:lang w:val="en-GB" w:eastAsia="en-US"/>
        </w:rPr>
        <w:t xml:space="preserve">he receiver class that handles an </w:t>
      </w:r>
      <w:proofErr w:type="spellStart"/>
      <w:r w:rsidR="009F176A" w:rsidRPr="00DC53E6">
        <w:rPr>
          <w:rFonts w:ascii="Arial" w:eastAsiaTheme="minorHAnsi" w:hAnsi="Arial" w:cs="Arial"/>
          <w:b/>
          <w:snapToGrid/>
          <w:spacing w:val="-2"/>
          <w:sz w:val="22"/>
          <w:szCs w:val="22"/>
          <w:lang w:val="en-GB" w:eastAsia="en-US"/>
        </w:rPr>
        <w:t>ActionEvent</w:t>
      </w:r>
      <w:proofErr w:type="spellEnd"/>
      <w:r w:rsidR="009F176A" w:rsidRPr="00DC53E6">
        <w:rPr>
          <w:rFonts w:ascii="Arial" w:eastAsiaTheme="minorHAnsi" w:hAnsi="Arial" w:cs="Arial"/>
          <w:b/>
          <w:snapToGrid/>
          <w:spacing w:val="-2"/>
          <w:sz w:val="22"/>
          <w:szCs w:val="22"/>
          <w:lang w:val="en-GB" w:eastAsia="en-US"/>
        </w:rPr>
        <w:t>, when the interface of the listener has just one method…</w:t>
      </w:r>
    </w:p>
    <w:p w14:paraId="5691064F" w14:textId="77777777" w:rsidR="00546E60" w:rsidRPr="00C90569" w:rsidRDefault="009F176A" w:rsidP="00C90569">
      <w:pPr>
        <w:pStyle w:val="Prrafodelista"/>
        <w:numPr>
          <w:ilvl w:val="0"/>
          <w:numId w:val="27"/>
        </w:numPr>
        <w:tabs>
          <w:tab w:val="left" w:pos="-720"/>
          <w:tab w:val="left" w:pos="0"/>
        </w:tabs>
        <w:suppressAutoHyphens/>
        <w:jc w:val="both"/>
        <w:rPr>
          <w:rFonts w:ascii="Arial" w:hAnsi="Arial" w:cs="Arial"/>
          <w:spacing w:val="-2"/>
          <w:sz w:val="22"/>
          <w:lang w:val="en-US"/>
        </w:rPr>
      </w:pPr>
      <w:r w:rsidRPr="00C90569">
        <w:rPr>
          <w:rFonts w:ascii="Arial" w:hAnsi="Arial" w:cs="Arial"/>
          <w:spacing w:val="-2"/>
          <w:sz w:val="22"/>
          <w:lang w:val="en-US"/>
        </w:rPr>
        <w:t xml:space="preserve">Implements </w:t>
      </w:r>
      <w:proofErr w:type="spellStart"/>
      <w:r w:rsidR="00546E60" w:rsidRPr="00C90569">
        <w:rPr>
          <w:rFonts w:ascii="Arial" w:hAnsi="Arial" w:cs="Arial"/>
          <w:spacing w:val="-2"/>
          <w:sz w:val="22"/>
          <w:lang w:val="en-US"/>
        </w:rPr>
        <w:t>ActionAdapter</w:t>
      </w:r>
      <w:proofErr w:type="spellEnd"/>
    </w:p>
    <w:p w14:paraId="14ABEC7A" w14:textId="77777777" w:rsidR="00546E60" w:rsidRPr="00C90569" w:rsidRDefault="009F176A" w:rsidP="00C90569">
      <w:pPr>
        <w:pStyle w:val="Prrafodelista"/>
        <w:numPr>
          <w:ilvl w:val="0"/>
          <w:numId w:val="27"/>
        </w:numPr>
        <w:tabs>
          <w:tab w:val="left" w:pos="-720"/>
          <w:tab w:val="left" w:pos="0"/>
        </w:tabs>
        <w:suppressAutoHyphens/>
        <w:jc w:val="both"/>
        <w:rPr>
          <w:rFonts w:ascii="Arial" w:hAnsi="Arial" w:cs="Arial"/>
          <w:spacing w:val="-2"/>
          <w:sz w:val="22"/>
          <w:lang w:val="en-US"/>
        </w:rPr>
      </w:pPr>
      <w:r w:rsidRPr="00C90569">
        <w:rPr>
          <w:rFonts w:ascii="Arial" w:hAnsi="Arial" w:cs="Arial"/>
          <w:spacing w:val="-2"/>
          <w:sz w:val="22"/>
          <w:lang w:val="en-US"/>
        </w:rPr>
        <w:t>It is implemented extending the class</w:t>
      </w:r>
      <w:r w:rsidR="00546E60" w:rsidRPr="00C90569">
        <w:rPr>
          <w:rFonts w:ascii="Arial" w:hAnsi="Arial" w:cs="Arial"/>
          <w:spacing w:val="-2"/>
          <w:sz w:val="22"/>
          <w:lang w:val="en-US"/>
        </w:rPr>
        <w:t xml:space="preserve"> </w:t>
      </w:r>
      <w:proofErr w:type="spellStart"/>
      <w:r w:rsidR="00546E60" w:rsidRPr="00C90569">
        <w:rPr>
          <w:rFonts w:ascii="Arial" w:hAnsi="Arial" w:cs="Arial"/>
          <w:spacing w:val="-2"/>
          <w:sz w:val="22"/>
          <w:lang w:val="en-US"/>
        </w:rPr>
        <w:t>ActionAdapter</w:t>
      </w:r>
      <w:proofErr w:type="spellEnd"/>
    </w:p>
    <w:p w14:paraId="229BCDC1" w14:textId="77777777" w:rsidR="00546E60" w:rsidRPr="00C90569" w:rsidRDefault="009F176A" w:rsidP="00C90569">
      <w:pPr>
        <w:pStyle w:val="Prrafodelista"/>
        <w:numPr>
          <w:ilvl w:val="0"/>
          <w:numId w:val="27"/>
        </w:numPr>
        <w:tabs>
          <w:tab w:val="left" w:pos="-720"/>
          <w:tab w:val="left" w:pos="0"/>
        </w:tabs>
        <w:suppressAutoHyphens/>
        <w:jc w:val="both"/>
        <w:rPr>
          <w:rFonts w:ascii="Arial" w:hAnsi="Arial" w:cs="Arial"/>
          <w:spacing w:val="-2"/>
          <w:sz w:val="22"/>
          <w:lang w:val="en-US"/>
        </w:rPr>
      </w:pPr>
      <w:commentRangeStart w:id="16"/>
      <w:r w:rsidRPr="00C90569">
        <w:rPr>
          <w:rFonts w:ascii="Arial" w:hAnsi="Arial" w:cs="Arial"/>
          <w:spacing w:val="-2"/>
          <w:sz w:val="22"/>
          <w:lang w:val="en-US"/>
        </w:rPr>
        <w:t xml:space="preserve">It must implement the interface </w:t>
      </w:r>
      <w:proofErr w:type="spellStart"/>
      <w:r w:rsidR="00546E60" w:rsidRPr="00C90569">
        <w:rPr>
          <w:rFonts w:ascii="Arial" w:hAnsi="Arial" w:cs="Arial"/>
          <w:spacing w:val="-2"/>
          <w:sz w:val="22"/>
          <w:lang w:val="en-US"/>
        </w:rPr>
        <w:t>ActionListener</w:t>
      </w:r>
      <w:commentRangeEnd w:id="16"/>
      <w:proofErr w:type="spellEnd"/>
      <w:r w:rsidR="0039503C">
        <w:rPr>
          <w:rStyle w:val="Refdecomentario"/>
        </w:rPr>
        <w:commentReference w:id="16"/>
      </w:r>
    </w:p>
    <w:p w14:paraId="4E3118E3" w14:textId="77777777" w:rsidR="00546E60" w:rsidRPr="00C90569" w:rsidRDefault="00546E60" w:rsidP="00C90569">
      <w:pPr>
        <w:pStyle w:val="Prrafodelista"/>
        <w:numPr>
          <w:ilvl w:val="0"/>
          <w:numId w:val="27"/>
        </w:numPr>
        <w:tabs>
          <w:tab w:val="left" w:pos="-720"/>
          <w:tab w:val="left" w:pos="0"/>
        </w:tabs>
        <w:suppressAutoHyphens/>
        <w:jc w:val="both"/>
        <w:rPr>
          <w:rFonts w:ascii="Arial" w:hAnsi="Arial" w:cs="Arial"/>
          <w:spacing w:val="-2"/>
          <w:sz w:val="22"/>
          <w:lang w:val="en-US"/>
        </w:rPr>
      </w:pPr>
      <w:r w:rsidRPr="00C90569">
        <w:rPr>
          <w:rFonts w:ascii="Arial" w:hAnsi="Arial" w:cs="Arial"/>
          <w:spacing w:val="-2"/>
          <w:sz w:val="22"/>
          <w:lang w:val="en-US"/>
        </w:rPr>
        <w:t xml:space="preserve"> (b) </w:t>
      </w:r>
      <w:r w:rsidR="009F176A" w:rsidRPr="00C90569">
        <w:rPr>
          <w:rFonts w:ascii="Arial" w:hAnsi="Arial" w:cs="Arial"/>
          <w:spacing w:val="-2"/>
          <w:sz w:val="22"/>
          <w:lang w:val="en-US"/>
        </w:rPr>
        <w:t>and</w:t>
      </w:r>
      <w:r w:rsidRPr="00C90569">
        <w:rPr>
          <w:rFonts w:ascii="Arial" w:hAnsi="Arial" w:cs="Arial"/>
          <w:spacing w:val="-2"/>
          <w:sz w:val="22"/>
          <w:lang w:val="en-US"/>
        </w:rPr>
        <w:t xml:space="preserve"> (c) </w:t>
      </w:r>
      <w:r w:rsidR="009F176A" w:rsidRPr="00C90569">
        <w:rPr>
          <w:rFonts w:ascii="Arial" w:hAnsi="Arial" w:cs="Arial"/>
          <w:spacing w:val="-2"/>
          <w:sz w:val="22"/>
          <w:lang w:val="en-US"/>
        </w:rPr>
        <w:t>are both possible</w:t>
      </w:r>
    </w:p>
    <w:p w14:paraId="4C94AA02" w14:textId="77777777" w:rsidR="009F176A" w:rsidRDefault="009F176A" w:rsidP="00C90569">
      <w:pPr>
        <w:pStyle w:val="Prrafodelista"/>
        <w:numPr>
          <w:ilvl w:val="0"/>
          <w:numId w:val="27"/>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None of the answers is right.</w:t>
      </w:r>
    </w:p>
    <w:p w14:paraId="7E4AFDFE" w14:textId="77777777" w:rsidR="00546E60" w:rsidRPr="009F176A" w:rsidRDefault="00546E60" w:rsidP="00546E60">
      <w:pPr>
        <w:tabs>
          <w:tab w:val="left" w:pos="-720"/>
        </w:tabs>
        <w:suppressAutoHyphens/>
        <w:jc w:val="both"/>
        <w:rPr>
          <w:rFonts w:ascii="Arial" w:hAnsi="Arial" w:cs="Arial"/>
          <w:spacing w:val="-2"/>
          <w:sz w:val="22"/>
          <w:lang w:val="en-US"/>
        </w:rPr>
      </w:pPr>
    </w:p>
    <w:p w14:paraId="1DFEEF5D" w14:textId="77777777" w:rsidR="0007364D" w:rsidRPr="00DC53E6" w:rsidRDefault="0007364D" w:rsidP="00301323">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DC53E6">
        <w:rPr>
          <w:rFonts w:ascii="Arial" w:eastAsiaTheme="minorHAnsi" w:hAnsi="Arial" w:cs="Arial"/>
          <w:b/>
          <w:snapToGrid/>
          <w:spacing w:val="-2"/>
          <w:sz w:val="22"/>
          <w:szCs w:val="22"/>
          <w:lang w:val="en-GB" w:eastAsia="en-US"/>
        </w:rPr>
        <w:t xml:space="preserve">To build a help system using </w:t>
      </w:r>
      <w:proofErr w:type="spellStart"/>
      <w:r w:rsidRPr="00DC53E6">
        <w:rPr>
          <w:rFonts w:ascii="Arial" w:eastAsiaTheme="minorHAnsi" w:hAnsi="Arial" w:cs="Arial"/>
          <w:b/>
          <w:snapToGrid/>
          <w:spacing w:val="-2"/>
          <w:sz w:val="22"/>
          <w:szCs w:val="22"/>
          <w:lang w:val="en-GB" w:eastAsia="en-US"/>
        </w:rPr>
        <w:t>JavaHelp</w:t>
      </w:r>
      <w:proofErr w:type="spellEnd"/>
      <w:r w:rsidRPr="00DC53E6">
        <w:rPr>
          <w:rFonts w:ascii="Arial" w:eastAsiaTheme="minorHAnsi" w:hAnsi="Arial" w:cs="Arial"/>
          <w:b/>
          <w:snapToGrid/>
          <w:spacing w:val="-2"/>
          <w:sz w:val="22"/>
          <w:szCs w:val="22"/>
          <w:lang w:val="en-GB" w:eastAsia="en-US"/>
        </w:rPr>
        <w:t>, the strictly necessary files are…</w:t>
      </w:r>
    </w:p>
    <w:p w14:paraId="58318073" w14:textId="77777777" w:rsidR="00546E60" w:rsidRPr="0007364D" w:rsidRDefault="0007364D" w:rsidP="00462768">
      <w:pPr>
        <w:pStyle w:val="Prrafodelista"/>
        <w:numPr>
          <w:ilvl w:val="0"/>
          <w:numId w:val="42"/>
        </w:numPr>
        <w:tabs>
          <w:tab w:val="left" w:pos="-720"/>
          <w:tab w:val="left" w:pos="0"/>
        </w:tabs>
        <w:suppressAutoHyphens/>
        <w:jc w:val="both"/>
        <w:rPr>
          <w:rFonts w:ascii="Arial" w:hAnsi="Arial" w:cs="Arial"/>
          <w:spacing w:val="-2"/>
          <w:sz w:val="22"/>
          <w:lang w:val="en-US"/>
        </w:rPr>
      </w:pPr>
      <w:r w:rsidRPr="0007364D">
        <w:rPr>
          <w:rFonts w:ascii="Arial" w:hAnsi="Arial" w:cs="Arial"/>
          <w:spacing w:val="-2"/>
          <w:sz w:val="22"/>
          <w:lang w:val="en-US"/>
        </w:rPr>
        <w:t xml:space="preserve">Every html and </w:t>
      </w:r>
      <w:r w:rsidR="00546E60" w:rsidRPr="0007364D">
        <w:rPr>
          <w:rFonts w:ascii="Arial" w:hAnsi="Arial" w:cs="Arial"/>
          <w:spacing w:val="-2"/>
          <w:sz w:val="22"/>
          <w:lang w:val="en-US"/>
        </w:rPr>
        <w:t>xml</w:t>
      </w:r>
      <w:r w:rsidRPr="0007364D">
        <w:rPr>
          <w:rFonts w:ascii="Arial" w:hAnsi="Arial" w:cs="Arial"/>
          <w:spacing w:val="-2"/>
          <w:sz w:val="22"/>
          <w:lang w:val="en-US"/>
        </w:rPr>
        <w:t xml:space="preserve"> file</w:t>
      </w:r>
    </w:p>
    <w:p w14:paraId="7E19A86B" w14:textId="77777777" w:rsidR="0007364D" w:rsidRDefault="0007364D" w:rsidP="00462768">
      <w:pPr>
        <w:pStyle w:val="Prrafodelista"/>
        <w:numPr>
          <w:ilvl w:val="0"/>
          <w:numId w:val="42"/>
        </w:numPr>
        <w:tabs>
          <w:tab w:val="left" w:pos="-720"/>
          <w:tab w:val="left" w:pos="0"/>
        </w:tabs>
        <w:suppressAutoHyphens/>
        <w:jc w:val="both"/>
        <w:rPr>
          <w:rFonts w:ascii="Arial" w:hAnsi="Arial" w:cs="Arial"/>
          <w:spacing w:val="-2"/>
          <w:sz w:val="22"/>
          <w:lang w:val="en-US"/>
        </w:rPr>
      </w:pPr>
      <w:r w:rsidRPr="0007364D">
        <w:rPr>
          <w:rFonts w:ascii="Arial" w:hAnsi="Arial" w:cs="Arial"/>
          <w:spacing w:val="-2"/>
          <w:sz w:val="22"/>
          <w:lang w:val="en-US"/>
        </w:rPr>
        <w:t xml:space="preserve">Every html and </w:t>
      </w:r>
      <w:r w:rsidR="00546E60" w:rsidRPr="0007364D">
        <w:rPr>
          <w:rFonts w:ascii="Arial" w:hAnsi="Arial" w:cs="Arial"/>
          <w:spacing w:val="-2"/>
          <w:sz w:val="22"/>
          <w:lang w:val="en-US"/>
        </w:rPr>
        <w:t xml:space="preserve">xml </w:t>
      </w:r>
      <w:r w:rsidRPr="0007364D">
        <w:rPr>
          <w:rFonts w:ascii="Arial" w:hAnsi="Arial" w:cs="Arial"/>
          <w:spacing w:val="-2"/>
          <w:sz w:val="22"/>
          <w:lang w:val="en-US"/>
        </w:rPr>
        <w:t>file, and the search database.</w:t>
      </w:r>
    </w:p>
    <w:p w14:paraId="395F1F9C" w14:textId="77777777" w:rsidR="00546E60" w:rsidRPr="0007364D" w:rsidRDefault="0007364D" w:rsidP="00462768">
      <w:pPr>
        <w:pStyle w:val="Prrafodelista"/>
        <w:numPr>
          <w:ilvl w:val="0"/>
          <w:numId w:val="42"/>
        </w:numPr>
        <w:tabs>
          <w:tab w:val="left" w:pos="-720"/>
          <w:tab w:val="left" w:pos="0"/>
        </w:tabs>
        <w:suppressAutoHyphens/>
        <w:jc w:val="both"/>
        <w:rPr>
          <w:rFonts w:ascii="Arial" w:hAnsi="Arial" w:cs="Arial"/>
          <w:spacing w:val="-2"/>
          <w:sz w:val="22"/>
          <w:lang w:val="en-US"/>
        </w:rPr>
      </w:pPr>
      <w:commentRangeStart w:id="17"/>
      <w:r w:rsidRPr="0007364D">
        <w:rPr>
          <w:rFonts w:ascii="Arial" w:hAnsi="Arial" w:cs="Arial"/>
          <w:spacing w:val="-2"/>
          <w:sz w:val="22"/>
          <w:lang w:val="en-US"/>
        </w:rPr>
        <w:t xml:space="preserve">Every </w:t>
      </w:r>
      <w:r w:rsidR="00546E60" w:rsidRPr="0007364D">
        <w:rPr>
          <w:rFonts w:ascii="Arial" w:hAnsi="Arial" w:cs="Arial"/>
          <w:spacing w:val="-2"/>
          <w:sz w:val="22"/>
          <w:lang w:val="en-US"/>
        </w:rPr>
        <w:t>html</w:t>
      </w:r>
      <w:r w:rsidRPr="0007364D">
        <w:rPr>
          <w:rFonts w:ascii="Arial" w:hAnsi="Arial" w:cs="Arial"/>
          <w:spacing w:val="-2"/>
          <w:sz w:val="22"/>
          <w:lang w:val="en-US"/>
        </w:rPr>
        <w:t xml:space="preserve"> file</w:t>
      </w:r>
      <w:r w:rsidR="00546E60" w:rsidRPr="0007364D">
        <w:rPr>
          <w:rFonts w:ascii="Arial" w:hAnsi="Arial" w:cs="Arial"/>
          <w:spacing w:val="-2"/>
          <w:sz w:val="22"/>
          <w:lang w:val="en-US"/>
        </w:rPr>
        <w:t xml:space="preserve">, </w:t>
      </w:r>
      <w:r w:rsidRPr="0007364D">
        <w:rPr>
          <w:rFonts w:ascii="Arial" w:hAnsi="Arial" w:cs="Arial"/>
          <w:spacing w:val="-2"/>
          <w:sz w:val="22"/>
          <w:lang w:val="en-US"/>
        </w:rPr>
        <w:t xml:space="preserve">the map file and the </w:t>
      </w:r>
      <w:proofErr w:type="spellStart"/>
      <w:r w:rsidRPr="0007364D">
        <w:rPr>
          <w:rFonts w:ascii="Arial" w:hAnsi="Arial" w:cs="Arial"/>
          <w:spacing w:val="-2"/>
          <w:sz w:val="22"/>
          <w:lang w:val="en-US"/>
        </w:rPr>
        <w:t>helpset</w:t>
      </w:r>
      <w:proofErr w:type="spellEnd"/>
      <w:r w:rsidRPr="0007364D">
        <w:rPr>
          <w:rFonts w:ascii="Arial" w:hAnsi="Arial" w:cs="Arial"/>
          <w:spacing w:val="-2"/>
          <w:sz w:val="22"/>
          <w:lang w:val="en-US"/>
        </w:rPr>
        <w:t xml:space="preserve"> file</w:t>
      </w:r>
      <w:r w:rsidR="00546E60" w:rsidRPr="0007364D">
        <w:rPr>
          <w:rFonts w:ascii="Arial" w:hAnsi="Arial" w:cs="Arial"/>
          <w:spacing w:val="-2"/>
          <w:sz w:val="22"/>
          <w:lang w:val="en-US"/>
        </w:rPr>
        <w:t xml:space="preserve"> </w:t>
      </w:r>
      <w:commentRangeEnd w:id="17"/>
      <w:r w:rsidR="0039503C">
        <w:rPr>
          <w:rStyle w:val="Refdecomentario"/>
        </w:rPr>
        <w:commentReference w:id="17"/>
      </w:r>
    </w:p>
    <w:p w14:paraId="114C7E90" w14:textId="77777777" w:rsidR="00546E60" w:rsidRPr="0007364D" w:rsidRDefault="0007364D" w:rsidP="00462768">
      <w:pPr>
        <w:pStyle w:val="Prrafodelista"/>
        <w:numPr>
          <w:ilvl w:val="0"/>
          <w:numId w:val="42"/>
        </w:numPr>
        <w:tabs>
          <w:tab w:val="left" w:pos="-720"/>
          <w:tab w:val="left" w:pos="0"/>
        </w:tabs>
        <w:suppressAutoHyphens/>
        <w:jc w:val="both"/>
        <w:rPr>
          <w:rFonts w:ascii="Arial" w:hAnsi="Arial" w:cs="Arial"/>
          <w:spacing w:val="-2"/>
          <w:sz w:val="22"/>
          <w:lang w:val="en-US"/>
        </w:rPr>
      </w:pPr>
      <w:r w:rsidRPr="0007364D">
        <w:rPr>
          <w:rFonts w:ascii="Arial" w:hAnsi="Arial" w:cs="Arial"/>
          <w:spacing w:val="-2"/>
          <w:sz w:val="22"/>
          <w:lang w:val="en-US"/>
        </w:rPr>
        <w:t xml:space="preserve">Every file but the </w:t>
      </w:r>
      <w:proofErr w:type="spellStart"/>
      <w:r w:rsidR="00546E60" w:rsidRPr="0007364D">
        <w:rPr>
          <w:rFonts w:ascii="Arial" w:hAnsi="Arial" w:cs="Arial"/>
          <w:spacing w:val="-2"/>
          <w:sz w:val="22"/>
          <w:lang w:val="en-US"/>
        </w:rPr>
        <w:t>helpset</w:t>
      </w:r>
      <w:proofErr w:type="spellEnd"/>
      <w:r w:rsidR="00546E60" w:rsidRPr="0007364D">
        <w:rPr>
          <w:rFonts w:ascii="Arial" w:hAnsi="Arial" w:cs="Arial"/>
          <w:spacing w:val="-2"/>
          <w:sz w:val="22"/>
          <w:lang w:val="en-US"/>
        </w:rPr>
        <w:t xml:space="preserve"> </w:t>
      </w:r>
      <w:r w:rsidRPr="0007364D">
        <w:rPr>
          <w:rFonts w:ascii="Arial" w:hAnsi="Arial" w:cs="Arial"/>
          <w:spacing w:val="-2"/>
          <w:sz w:val="22"/>
          <w:lang w:val="en-US"/>
        </w:rPr>
        <w:t>and the search database</w:t>
      </w:r>
    </w:p>
    <w:p w14:paraId="3EA01A74" w14:textId="77777777" w:rsidR="00546E60" w:rsidRPr="0007364D" w:rsidRDefault="0007364D" w:rsidP="00462768">
      <w:pPr>
        <w:pStyle w:val="Prrafodelista"/>
        <w:numPr>
          <w:ilvl w:val="0"/>
          <w:numId w:val="42"/>
        </w:numPr>
        <w:tabs>
          <w:tab w:val="left" w:pos="-720"/>
          <w:tab w:val="left" w:pos="0"/>
        </w:tabs>
        <w:suppressAutoHyphens/>
        <w:jc w:val="both"/>
        <w:rPr>
          <w:rFonts w:ascii="Arial" w:hAnsi="Arial" w:cs="Arial"/>
          <w:spacing w:val="-2"/>
          <w:sz w:val="22"/>
          <w:lang w:val="en-US"/>
        </w:rPr>
      </w:pPr>
      <w:r w:rsidRPr="0007364D">
        <w:rPr>
          <w:rFonts w:ascii="Arial" w:hAnsi="Arial" w:cs="Arial"/>
          <w:spacing w:val="-2"/>
          <w:sz w:val="22"/>
          <w:lang w:val="en-US"/>
        </w:rPr>
        <w:t xml:space="preserve">None of them is </w:t>
      </w:r>
      <w:r>
        <w:rPr>
          <w:rFonts w:ascii="Arial" w:hAnsi="Arial" w:cs="Arial"/>
          <w:spacing w:val="-2"/>
          <w:sz w:val="22"/>
          <w:lang w:val="en-US"/>
        </w:rPr>
        <w:t>st</w:t>
      </w:r>
      <w:r w:rsidRPr="0007364D">
        <w:rPr>
          <w:rFonts w:ascii="Arial" w:hAnsi="Arial" w:cs="Arial"/>
          <w:spacing w:val="-2"/>
          <w:sz w:val="22"/>
          <w:lang w:val="en-US"/>
        </w:rPr>
        <w:t>rictl</w:t>
      </w:r>
      <w:r>
        <w:rPr>
          <w:rFonts w:ascii="Arial" w:hAnsi="Arial" w:cs="Arial"/>
          <w:spacing w:val="-2"/>
          <w:sz w:val="22"/>
          <w:lang w:val="en-US"/>
        </w:rPr>
        <w:t>y</w:t>
      </w:r>
      <w:r w:rsidRPr="0007364D">
        <w:rPr>
          <w:rFonts w:ascii="Arial" w:hAnsi="Arial" w:cs="Arial"/>
          <w:spacing w:val="-2"/>
          <w:sz w:val="22"/>
          <w:lang w:val="en-US"/>
        </w:rPr>
        <w:t xml:space="preserve"> </w:t>
      </w:r>
      <w:r>
        <w:rPr>
          <w:rFonts w:ascii="Arial" w:hAnsi="Arial" w:cs="Arial"/>
          <w:spacing w:val="-2"/>
          <w:sz w:val="22"/>
          <w:lang w:val="en-US"/>
        </w:rPr>
        <w:t>necessary</w:t>
      </w:r>
    </w:p>
    <w:p w14:paraId="1F239A33" w14:textId="77777777" w:rsidR="00546E60" w:rsidRPr="0007364D" w:rsidRDefault="00546E60" w:rsidP="00546E60">
      <w:pPr>
        <w:tabs>
          <w:tab w:val="left" w:pos="-720"/>
        </w:tabs>
        <w:suppressAutoHyphens/>
        <w:jc w:val="both"/>
        <w:rPr>
          <w:rFonts w:ascii="Arial" w:hAnsi="Arial" w:cs="Arial"/>
          <w:spacing w:val="-2"/>
          <w:sz w:val="22"/>
          <w:szCs w:val="22"/>
          <w:lang w:val="en-US"/>
        </w:rPr>
      </w:pPr>
    </w:p>
    <w:p w14:paraId="33DF6A00" w14:textId="77777777" w:rsidR="00AC0A7F" w:rsidRPr="00AC0A7F" w:rsidRDefault="00AC0A7F" w:rsidP="00AC0A7F">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AC0A7F">
        <w:rPr>
          <w:rFonts w:ascii="Arial" w:eastAsiaTheme="minorHAnsi" w:hAnsi="Arial" w:cs="Arial"/>
          <w:b/>
          <w:snapToGrid/>
          <w:spacing w:val="-2"/>
          <w:sz w:val="22"/>
          <w:szCs w:val="22"/>
          <w:lang w:val="en-GB" w:eastAsia="en-US"/>
        </w:rPr>
        <w:t>In relation to Swing and AWT…</w:t>
      </w:r>
    </w:p>
    <w:p w14:paraId="1CF242D1" w14:textId="77777777" w:rsidR="00AC0A7F" w:rsidRPr="0077241F" w:rsidRDefault="00AC0A7F" w:rsidP="00462768">
      <w:pPr>
        <w:pStyle w:val="Prrafodelista"/>
        <w:numPr>
          <w:ilvl w:val="0"/>
          <w:numId w:val="40"/>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Swing and AWT contain the same visual components, but in Swing these components have been improved by adding new attributes (border, icon, tooltip, etc.).</w:t>
      </w:r>
    </w:p>
    <w:p w14:paraId="14FA03FA" w14:textId="77777777" w:rsidR="00AC0A7F" w:rsidRPr="0077241F" w:rsidRDefault="00AC0A7F" w:rsidP="00462768">
      <w:pPr>
        <w:pStyle w:val="Prrafodelista"/>
        <w:numPr>
          <w:ilvl w:val="0"/>
          <w:numId w:val="40"/>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Both specifications are part of the JFC (Java Foundation Classes)</w:t>
      </w:r>
    </w:p>
    <w:p w14:paraId="56773C33" w14:textId="77777777" w:rsidR="00AC0A7F" w:rsidRPr="0077241F" w:rsidRDefault="00AC0A7F" w:rsidP="00462768">
      <w:pPr>
        <w:pStyle w:val="Prrafodelista"/>
        <w:numPr>
          <w:ilvl w:val="0"/>
          <w:numId w:val="40"/>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AWT includes the package “event” that includes the resources to work with events</w:t>
      </w:r>
    </w:p>
    <w:p w14:paraId="374D5B14" w14:textId="77777777" w:rsidR="00AC0A7F" w:rsidRPr="0077241F" w:rsidRDefault="00AC0A7F" w:rsidP="00462768">
      <w:pPr>
        <w:pStyle w:val="Prrafodelista"/>
        <w:numPr>
          <w:ilvl w:val="0"/>
          <w:numId w:val="40"/>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Every answer is right.</w:t>
      </w:r>
    </w:p>
    <w:p w14:paraId="2DABCCFB" w14:textId="77777777" w:rsidR="00AC0A7F" w:rsidRPr="0077241F" w:rsidRDefault="00AC0A7F" w:rsidP="00462768">
      <w:pPr>
        <w:pStyle w:val="Prrafodelista"/>
        <w:numPr>
          <w:ilvl w:val="0"/>
          <w:numId w:val="40"/>
        </w:numPr>
        <w:tabs>
          <w:tab w:val="left" w:pos="-720"/>
          <w:tab w:val="left" w:pos="0"/>
        </w:tabs>
        <w:suppressAutoHyphens/>
        <w:jc w:val="both"/>
        <w:rPr>
          <w:rFonts w:ascii="Arial" w:hAnsi="Arial" w:cs="Arial"/>
          <w:spacing w:val="-2"/>
          <w:sz w:val="22"/>
          <w:lang w:val="en-US"/>
        </w:rPr>
      </w:pPr>
      <w:commentRangeStart w:id="18"/>
      <w:r w:rsidRPr="0077241F">
        <w:rPr>
          <w:rFonts w:ascii="Arial" w:hAnsi="Arial" w:cs="Arial"/>
          <w:spacing w:val="-2"/>
          <w:sz w:val="22"/>
          <w:lang w:val="en-US"/>
        </w:rPr>
        <w:t>Only B and C answers are right.</w:t>
      </w:r>
      <w:commentRangeEnd w:id="18"/>
      <w:r w:rsidRPr="002C3B33">
        <w:rPr>
          <w:rFonts w:ascii="Arial" w:hAnsi="Arial" w:cs="Arial"/>
          <w:spacing w:val="-2"/>
          <w:sz w:val="22"/>
        </w:rPr>
        <w:commentReference w:id="18"/>
      </w:r>
    </w:p>
    <w:p w14:paraId="32E3944C" w14:textId="77777777" w:rsidR="00A265EE" w:rsidRPr="00AC0A7F" w:rsidRDefault="00A265EE" w:rsidP="00C90569">
      <w:pPr>
        <w:pStyle w:val="Prrafodelista"/>
        <w:widowControl/>
        <w:tabs>
          <w:tab w:val="left" w:pos="-720"/>
        </w:tabs>
        <w:suppressAutoHyphens/>
        <w:ind w:left="425"/>
        <w:jc w:val="both"/>
        <w:rPr>
          <w:rFonts w:ascii="Arial" w:eastAsiaTheme="minorHAnsi" w:hAnsi="Arial" w:cs="Arial"/>
          <w:b/>
          <w:snapToGrid/>
          <w:spacing w:val="-2"/>
          <w:sz w:val="22"/>
          <w:szCs w:val="22"/>
          <w:lang w:val="en-US" w:eastAsia="en-US"/>
        </w:rPr>
      </w:pPr>
    </w:p>
    <w:p w14:paraId="5FBCFCA7" w14:textId="77777777" w:rsidR="00AC0A7F" w:rsidRPr="00AC0A7F" w:rsidRDefault="00AC0A7F" w:rsidP="00AC0A7F">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AC0A7F">
        <w:rPr>
          <w:rFonts w:ascii="Arial" w:eastAsiaTheme="minorHAnsi" w:hAnsi="Arial" w:cs="Arial"/>
          <w:b/>
          <w:snapToGrid/>
          <w:spacing w:val="-2"/>
          <w:sz w:val="22"/>
          <w:szCs w:val="22"/>
          <w:lang w:val="en-GB" w:eastAsia="en-US"/>
        </w:rPr>
        <w:t>Regarding the Tooltips…</w:t>
      </w:r>
    </w:p>
    <w:p w14:paraId="703572B9" w14:textId="77777777" w:rsidR="00AC0A7F" w:rsidRPr="0077241F" w:rsidRDefault="00AC0A7F" w:rsidP="00462768">
      <w:pPr>
        <w:pStyle w:val="Prrafodelista"/>
        <w:numPr>
          <w:ilvl w:val="0"/>
          <w:numId w:val="43"/>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Lighten the work of the long term memory</w:t>
      </w:r>
    </w:p>
    <w:p w14:paraId="4D7F1E2A" w14:textId="77777777" w:rsidR="00AC0A7F" w:rsidRPr="0077241F" w:rsidRDefault="00AC0A7F" w:rsidP="00462768">
      <w:pPr>
        <w:pStyle w:val="Prrafodelista"/>
        <w:numPr>
          <w:ilvl w:val="0"/>
          <w:numId w:val="43"/>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Lighten the work of the short term memory</w:t>
      </w:r>
    </w:p>
    <w:p w14:paraId="20B50DF2" w14:textId="77777777" w:rsidR="00AC0A7F" w:rsidRDefault="00AC0A7F" w:rsidP="00462768">
      <w:pPr>
        <w:pStyle w:val="Prrafodelista"/>
        <w:numPr>
          <w:ilvl w:val="0"/>
          <w:numId w:val="43"/>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Attending to the recommendations discussed in the class, there should be a configuration option to disable them.</w:t>
      </w:r>
    </w:p>
    <w:p w14:paraId="5CE4CAD7" w14:textId="77777777" w:rsidR="00AC0A7F" w:rsidRPr="00D61948" w:rsidRDefault="00AC0A7F" w:rsidP="00462768">
      <w:pPr>
        <w:pStyle w:val="Prrafodelista"/>
        <w:numPr>
          <w:ilvl w:val="0"/>
          <w:numId w:val="43"/>
        </w:numPr>
        <w:tabs>
          <w:tab w:val="left" w:pos="-720"/>
          <w:tab w:val="left" w:pos="0"/>
        </w:tabs>
        <w:suppressAutoHyphens/>
        <w:jc w:val="both"/>
        <w:rPr>
          <w:rFonts w:ascii="Arial" w:hAnsi="Arial" w:cs="Arial"/>
          <w:color w:val="FF0000"/>
          <w:spacing w:val="-2"/>
          <w:sz w:val="22"/>
          <w:lang w:val="en-US"/>
        </w:rPr>
      </w:pPr>
      <w:proofErr w:type="gramStart"/>
      <w:r w:rsidRPr="00D61948">
        <w:rPr>
          <w:rFonts w:ascii="Arial" w:hAnsi="Arial" w:cs="Arial"/>
          <w:color w:val="FF0000"/>
          <w:spacing w:val="-2"/>
          <w:sz w:val="22"/>
          <w:lang w:val="en-US"/>
        </w:rPr>
        <w:t>A and</w:t>
      </w:r>
      <w:proofErr w:type="gramEnd"/>
      <w:r w:rsidRPr="00D61948">
        <w:rPr>
          <w:rFonts w:ascii="Arial" w:hAnsi="Arial" w:cs="Arial"/>
          <w:color w:val="FF0000"/>
          <w:spacing w:val="-2"/>
          <w:sz w:val="22"/>
          <w:lang w:val="en-US"/>
        </w:rPr>
        <w:t xml:space="preserve"> C are correct.</w:t>
      </w:r>
      <w:bookmarkStart w:id="19" w:name="_GoBack"/>
      <w:bookmarkEnd w:id="19"/>
    </w:p>
    <w:p w14:paraId="50467059" w14:textId="77777777" w:rsidR="00AC0A7F" w:rsidRPr="0077241F" w:rsidRDefault="00AC0A7F" w:rsidP="00462768">
      <w:pPr>
        <w:pStyle w:val="Prrafodelista"/>
        <w:numPr>
          <w:ilvl w:val="0"/>
          <w:numId w:val="43"/>
        </w:numPr>
        <w:tabs>
          <w:tab w:val="left" w:pos="-720"/>
          <w:tab w:val="left" w:pos="0"/>
        </w:tabs>
        <w:suppressAutoHyphens/>
        <w:jc w:val="both"/>
        <w:rPr>
          <w:rFonts w:ascii="Arial" w:hAnsi="Arial" w:cs="Arial"/>
          <w:spacing w:val="-2"/>
          <w:sz w:val="22"/>
          <w:lang w:val="en-US"/>
        </w:rPr>
      </w:pPr>
      <w:commentRangeStart w:id="20"/>
      <w:r>
        <w:rPr>
          <w:rFonts w:ascii="Arial" w:hAnsi="Arial" w:cs="Arial"/>
          <w:spacing w:val="-2"/>
          <w:sz w:val="22"/>
          <w:lang w:val="en-US"/>
        </w:rPr>
        <w:t>B and C are correct.</w:t>
      </w:r>
      <w:commentRangeEnd w:id="20"/>
      <w:r w:rsidRPr="002C3B33">
        <w:rPr>
          <w:rFonts w:ascii="Arial" w:hAnsi="Arial" w:cs="Arial"/>
          <w:spacing w:val="-2"/>
          <w:sz w:val="22"/>
          <w:lang w:val="en-US"/>
        </w:rPr>
        <w:commentReference w:id="20"/>
      </w:r>
    </w:p>
    <w:p w14:paraId="3950E2CB" w14:textId="77777777" w:rsidR="0074032B" w:rsidRDefault="0074032B" w:rsidP="00A265EE">
      <w:pPr>
        <w:widowControl/>
        <w:spacing w:after="120"/>
        <w:rPr>
          <w:rFonts w:ascii="Arial" w:hAnsi="Arial" w:cs="Arial"/>
          <w:spacing w:val="-2"/>
          <w:sz w:val="22"/>
          <w:lang w:val="en-US"/>
        </w:rPr>
      </w:pPr>
    </w:p>
    <w:p w14:paraId="6F196521" w14:textId="77777777" w:rsidR="002A458D" w:rsidRDefault="002A458D">
      <w:pPr>
        <w:widowControl/>
        <w:spacing w:after="120"/>
        <w:ind w:left="788" w:hanging="431"/>
        <w:rPr>
          <w:rFonts w:ascii="Arial" w:hAnsi="Arial" w:cs="Arial"/>
          <w:spacing w:val="-2"/>
          <w:sz w:val="22"/>
          <w:lang w:val="en-US"/>
        </w:rPr>
      </w:pPr>
      <w:r>
        <w:rPr>
          <w:rFonts w:ascii="Arial" w:hAnsi="Arial" w:cs="Arial"/>
          <w:spacing w:val="-2"/>
          <w:sz w:val="22"/>
          <w:lang w:val="en-US"/>
        </w:rPr>
        <w:br w:type="page"/>
      </w:r>
    </w:p>
    <w:p w14:paraId="3C498598" w14:textId="77777777" w:rsidR="00546E60" w:rsidRPr="00A26F6B" w:rsidRDefault="00546E60" w:rsidP="00546E60">
      <w:pPr>
        <w:tabs>
          <w:tab w:val="left" w:pos="-720"/>
          <w:tab w:val="left" w:pos="0"/>
        </w:tabs>
        <w:suppressAutoHyphens/>
        <w:ind w:left="720" w:hanging="720"/>
        <w:jc w:val="both"/>
        <w:rPr>
          <w:rFonts w:ascii="Arial" w:hAnsi="Arial" w:cs="Arial"/>
          <w:spacing w:val="-2"/>
          <w:sz w:val="22"/>
          <w:lang w:val="en-US"/>
        </w:rPr>
      </w:pPr>
    </w:p>
    <w:p w14:paraId="6B96F38E"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n-GB"/>
        </w:rPr>
      </w:pPr>
      <w:r w:rsidRPr="00F01F8D">
        <w:rPr>
          <w:rFonts w:ascii="Courier New" w:hAnsi="Courier New" w:cs="Courier New"/>
          <w:spacing w:val="-2"/>
          <w:sz w:val="18"/>
          <w:szCs w:val="18"/>
          <w:lang w:val="en-GB"/>
        </w:rPr>
        <w:t xml:space="preserve">public class </w:t>
      </w:r>
      <w:proofErr w:type="spellStart"/>
      <w:r w:rsidRPr="00F01F8D">
        <w:rPr>
          <w:rFonts w:ascii="Courier New" w:hAnsi="Courier New" w:cs="Courier New"/>
          <w:spacing w:val="-2"/>
          <w:sz w:val="18"/>
          <w:szCs w:val="18"/>
          <w:lang w:val="en-GB"/>
        </w:rPr>
        <w:t>VentanaPrincipal</w:t>
      </w:r>
      <w:proofErr w:type="spellEnd"/>
      <w:r w:rsidRPr="00F01F8D">
        <w:rPr>
          <w:rFonts w:ascii="Courier New" w:hAnsi="Courier New" w:cs="Courier New"/>
          <w:spacing w:val="-2"/>
          <w:sz w:val="18"/>
          <w:szCs w:val="18"/>
          <w:lang w:val="en-GB"/>
        </w:rPr>
        <w:t xml:space="preserve"> extends </w:t>
      </w:r>
      <w:proofErr w:type="spellStart"/>
      <w:r w:rsidRPr="00F01F8D">
        <w:rPr>
          <w:rFonts w:ascii="Courier New" w:hAnsi="Courier New" w:cs="Courier New"/>
          <w:spacing w:val="-2"/>
          <w:sz w:val="18"/>
          <w:szCs w:val="18"/>
          <w:lang w:val="en-GB"/>
        </w:rPr>
        <w:t>JFrame</w:t>
      </w:r>
      <w:proofErr w:type="spellEnd"/>
      <w:r w:rsidRPr="00F01F8D">
        <w:rPr>
          <w:rFonts w:ascii="Courier New" w:hAnsi="Courier New" w:cs="Courier New"/>
          <w:spacing w:val="-2"/>
          <w:sz w:val="18"/>
          <w:szCs w:val="18"/>
          <w:lang w:val="en-GB"/>
        </w:rPr>
        <w:t>{</w:t>
      </w:r>
    </w:p>
    <w:p w14:paraId="190A788A" w14:textId="77777777" w:rsidR="00737E13" w:rsidRPr="00F01F8D" w:rsidRDefault="00C93468"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n-GB"/>
        </w:rPr>
      </w:pPr>
      <w:r>
        <w:rPr>
          <w:rFonts w:ascii="Courier New" w:hAnsi="Courier New" w:cs="Courier New"/>
          <w:spacing w:val="-2"/>
          <w:sz w:val="18"/>
          <w:szCs w:val="18"/>
          <w:lang w:val="en-GB"/>
        </w:rPr>
        <w:t xml:space="preserve"> private </w:t>
      </w:r>
      <w:proofErr w:type="spellStart"/>
      <w:r>
        <w:rPr>
          <w:rFonts w:ascii="Courier New" w:hAnsi="Courier New" w:cs="Courier New"/>
          <w:spacing w:val="-2"/>
          <w:sz w:val="18"/>
          <w:szCs w:val="18"/>
          <w:lang w:val="en-GB"/>
        </w:rPr>
        <w:t>JTextArea</w:t>
      </w:r>
      <w:proofErr w:type="spellEnd"/>
      <w:r>
        <w:rPr>
          <w:rFonts w:ascii="Courier New" w:hAnsi="Courier New" w:cs="Courier New"/>
          <w:spacing w:val="-2"/>
          <w:sz w:val="18"/>
          <w:szCs w:val="18"/>
          <w:lang w:val="en-GB"/>
        </w:rPr>
        <w:t xml:space="preserve"> area</w:t>
      </w:r>
      <w:r w:rsidR="00737E13" w:rsidRPr="00F01F8D">
        <w:rPr>
          <w:rFonts w:ascii="Courier New" w:hAnsi="Courier New" w:cs="Courier New"/>
          <w:spacing w:val="-2"/>
          <w:sz w:val="18"/>
          <w:szCs w:val="18"/>
          <w:lang w:val="en-GB"/>
        </w:rPr>
        <w:t>;</w:t>
      </w:r>
    </w:p>
    <w:p w14:paraId="41BEF39D"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n-GB"/>
        </w:rPr>
      </w:pPr>
      <w:r w:rsidRPr="00F01F8D">
        <w:rPr>
          <w:rFonts w:ascii="Courier New" w:hAnsi="Courier New" w:cs="Courier New"/>
          <w:spacing w:val="-2"/>
          <w:sz w:val="18"/>
          <w:szCs w:val="18"/>
          <w:lang w:val="en-GB"/>
        </w:rPr>
        <w:t xml:space="preserve"> private </w:t>
      </w:r>
      <w:proofErr w:type="spellStart"/>
      <w:r w:rsidRPr="00F01F8D">
        <w:rPr>
          <w:rFonts w:ascii="Courier New" w:hAnsi="Courier New" w:cs="Courier New"/>
          <w:spacing w:val="-2"/>
          <w:sz w:val="18"/>
          <w:szCs w:val="18"/>
          <w:lang w:val="en-GB"/>
        </w:rPr>
        <w:t>ProcesaTecla</w:t>
      </w:r>
      <w:proofErr w:type="spellEnd"/>
      <w:r w:rsidRPr="00F01F8D">
        <w:rPr>
          <w:rFonts w:ascii="Courier New" w:hAnsi="Courier New" w:cs="Courier New"/>
          <w:spacing w:val="-2"/>
          <w:sz w:val="18"/>
          <w:szCs w:val="18"/>
          <w:lang w:val="en-GB"/>
        </w:rPr>
        <w:t xml:space="preserve"> </w:t>
      </w:r>
      <w:proofErr w:type="spellStart"/>
      <w:r w:rsidRPr="00F01F8D">
        <w:rPr>
          <w:rFonts w:ascii="Courier New" w:hAnsi="Courier New" w:cs="Courier New"/>
          <w:spacing w:val="-2"/>
          <w:sz w:val="18"/>
          <w:szCs w:val="18"/>
          <w:lang w:val="en-GB"/>
        </w:rPr>
        <w:t>pT</w:t>
      </w:r>
      <w:proofErr w:type="spellEnd"/>
      <w:r w:rsidRPr="00F01F8D">
        <w:rPr>
          <w:rFonts w:ascii="Courier New" w:hAnsi="Courier New" w:cs="Courier New"/>
          <w:spacing w:val="-2"/>
          <w:sz w:val="18"/>
          <w:szCs w:val="18"/>
          <w:lang w:val="en-GB"/>
        </w:rPr>
        <w:t>;</w:t>
      </w:r>
    </w:p>
    <w:p w14:paraId="5594B1B0"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fr-FR"/>
        </w:rPr>
      </w:pPr>
      <w:r w:rsidRPr="00F01F8D">
        <w:rPr>
          <w:rFonts w:ascii="Courier New" w:hAnsi="Courier New" w:cs="Courier New"/>
          <w:spacing w:val="-2"/>
          <w:sz w:val="18"/>
          <w:szCs w:val="18"/>
          <w:lang w:val="en-GB"/>
        </w:rPr>
        <w:t xml:space="preserve"> </w:t>
      </w:r>
      <w:r w:rsidRPr="00F01F8D">
        <w:rPr>
          <w:rFonts w:ascii="Courier New" w:hAnsi="Courier New" w:cs="Courier New"/>
          <w:spacing w:val="-2"/>
          <w:sz w:val="18"/>
          <w:szCs w:val="18"/>
          <w:lang w:val="fr-FR"/>
        </w:rPr>
        <w:t>…</w:t>
      </w:r>
    </w:p>
    <w:p w14:paraId="44719D1B"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n-GB"/>
        </w:rPr>
      </w:pPr>
      <w:r w:rsidRPr="00F01F8D">
        <w:rPr>
          <w:rFonts w:ascii="Courier New" w:hAnsi="Courier New" w:cs="Courier New"/>
          <w:spacing w:val="-2"/>
          <w:sz w:val="18"/>
          <w:szCs w:val="18"/>
          <w:lang w:val="en-GB"/>
        </w:rPr>
        <w:t xml:space="preserve">class </w:t>
      </w:r>
      <w:proofErr w:type="spellStart"/>
      <w:r w:rsidRPr="00F01F8D">
        <w:rPr>
          <w:rFonts w:ascii="Courier New" w:hAnsi="Courier New" w:cs="Courier New"/>
          <w:spacing w:val="-2"/>
          <w:sz w:val="18"/>
          <w:szCs w:val="18"/>
          <w:lang w:val="en-GB"/>
        </w:rPr>
        <w:t>ProcesaTecla</w:t>
      </w:r>
      <w:proofErr w:type="spellEnd"/>
      <w:r w:rsidRPr="00F01F8D">
        <w:rPr>
          <w:rFonts w:ascii="Courier New" w:hAnsi="Courier New" w:cs="Courier New"/>
          <w:spacing w:val="-2"/>
          <w:sz w:val="18"/>
          <w:szCs w:val="18"/>
          <w:lang w:val="en-GB"/>
        </w:rPr>
        <w:t xml:space="preserve"> implements </w:t>
      </w:r>
      <w:proofErr w:type="spellStart"/>
      <w:r w:rsidRPr="00F01F8D">
        <w:rPr>
          <w:rFonts w:ascii="Courier New" w:hAnsi="Courier New" w:cs="Courier New"/>
          <w:spacing w:val="-2"/>
          <w:sz w:val="18"/>
          <w:szCs w:val="18"/>
          <w:lang w:val="en-GB"/>
        </w:rPr>
        <w:t>KeyListener</w:t>
      </w:r>
      <w:proofErr w:type="spellEnd"/>
      <w:r w:rsidRPr="00F01F8D">
        <w:rPr>
          <w:rFonts w:ascii="Courier New" w:hAnsi="Courier New" w:cs="Courier New"/>
          <w:spacing w:val="-2"/>
          <w:sz w:val="18"/>
          <w:szCs w:val="18"/>
          <w:lang w:val="en-GB"/>
        </w:rPr>
        <w:t xml:space="preserve"> {</w:t>
      </w:r>
    </w:p>
    <w:p w14:paraId="55A4EB6D"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n-GB"/>
        </w:rPr>
      </w:pPr>
      <w:r w:rsidRPr="00F01F8D">
        <w:rPr>
          <w:rFonts w:ascii="Courier New" w:hAnsi="Courier New" w:cs="Courier New"/>
          <w:spacing w:val="-2"/>
          <w:sz w:val="18"/>
          <w:szCs w:val="18"/>
          <w:lang w:val="en-GB"/>
        </w:rPr>
        <w:t xml:space="preserve">    public void </w:t>
      </w:r>
      <w:proofErr w:type="spellStart"/>
      <w:r w:rsidRPr="00F01F8D">
        <w:rPr>
          <w:rFonts w:ascii="Courier New" w:hAnsi="Courier New" w:cs="Courier New"/>
          <w:spacing w:val="-2"/>
          <w:sz w:val="18"/>
          <w:szCs w:val="18"/>
          <w:lang w:val="en-GB"/>
        </w:rPr>
        <w:t>keyTyped</w:t>
      </w:r>
      <w:proofErr w:type="spellEnd"/>
      <w:r w:rsidRPr="00F01F8D">
        <w:rPr>
          <w:rFonts w:ascii="Courier New" w:hAnsi="Courier New" w:cs="Courier New"/>
          <w:spacing w:val="-2"/>
          <w:sz w:val="18"/>
          <w:szCs w:val="18"/>
          <w:lang w:val="en-GB"/>
        </w:rPr>
        <w:t>(</w:t>
      </w:r>
      <w:proofErr w:type="spellStart"/>
      <w:r w:rsidRPr="00F01F8D">
        <w:rPr>
          <w:rFonts w:ascii="Courier New" w:hAnsi="Courier New" w:cs="Courier New"/>
          <w:spacing w:val="-2"/>
          <w:sz w:val="18"/>
          <w:szCs w:val="18"/>
          <w:lang w:val="en-GB"/>
        </w:rPr>
        <w:t>KeyEvent</w:t>
      </w:r>
      <w:proofErr w:type="spellEnd"/>
      <w:r w:rsidRPr="00F01F8D">
        <w:rPr>
          <w:rFonts w:ascii="Courier New" w:hAnsi="Courier New" w:cs="Courier New"/>
          <w:spacing w:val="-2"/>
          <w:sz w:val="18"/>
          <w:szCs w:val="18"/>
          <w:lang w:val="en-GB"/>
        </w:rPr>
        <w:t xml:space="preserve"> e){</w:t>
      </w:r>
    </w:p>
    <w:p w14:paraId="32E88D8A"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s-ES_tradnl"/>
        </w:rPr>
      </w:pPr>
      <w:r w:rsidRPr="00F01F8D">
        <w:rPr>
          <w:rFonts w:ascii="Courier New" w:hAnsi="Courier New" w:cs="Courier New"/>
          <w:spacing w:val="-2"/>
          <w:sz w:val="18"/>
          <w:szCs w:val="18"/>
          <w:lang w:val="en-US"/>
        </w:rPr>
        <w:t xml:space="preserve">       </w:t>
      </w:r>
      <w:proofErr w:type="spellStart"/>
      <w:r w:rsidRPr="00F01F8D">
        <w:rPr>
          <w:rFonts w:ascii="Courier New" w:hAnsi="Courier New" w:cs="Courier New"/>
          <w:spacing w:val="-2"/>
          <w:sz w:val="18"/>
          <w:szCs w:val="18"/>
          <w:lang w:val="es-ES_tradnl"/>
        </w:rPr>
        <w:t>borrarTexto</w:t>
      </w:r>
      <w:proofErr w:type="spellEnd"/>
      <w:r w:rsidRPr="00F01F8D">
        <w:rPr>
          <w:rFonts w:ascii="Courier New" w:hAnsi="Courier New" w:cs="Courier New"/>
          <w:spacing w:val="-2"/>
          <w:sz w:val="18"/>
          <w:szCs w:val="18"/>
          <w:lang w:val="es-ES_tradnl"/>
        </w:rPr>
        <w:t>(e);</w:t>
      </w:r>
    </w:p>
    <w:p w14:paraId="1E8AB1EA"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s-ES_tradnl"/>
        </w:rPr>
      </w:pPr>
      <w:r w:rsidRPr="00F01F8D">
        <w:rPr>
          <w:rFonts w:ascii="Courier New" w:hAnsi="Courier New" w:cs="Courier New"/>
          <w:spacing w:val="-2"/>
          <w:sz w:val="18"/>
          <w:szCs w:val="18"/>
          <w:lang w:val="es-ES_tradnl"/>
        </w:rPr>
        <w:t xml:space="preserve">   }  </w:t>
      </w:r>
    </w:p>
    <w:p w14:paraId="49D81C20"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s-ES_tradnl"/>
        </w:rPr>
      </w:pPr>
      <w:r w:rsidRPr="00F01F8D">
        <w:rPr>
          <w:rFonts w:ascii="Courier New" w:hAnsi="Courier New" w:cs="Courier New"/>
          <w:spacing w:val="-2"/>
          <w:sz w:val="18"/>
          <w:szCs w:val="18"/>
          <w:lang w:val="es-ES_tradnl"/>
        </w:rPr>
        <w:t xml:space="preserve">}  // fin clase </w:t>
      </w:r>
      <w:proofErr w:type="spellStart"/>
      <w:r w:rsidRPr="00F01F8D">
        <w:rPr>
          <w:rFonts w:ascii="Courier New" w:hAnsi="Courier New" w:cs="Courier New"/>
          <w:spacing w:val="-2"/>
          <w:sz w:val="18"/>
          <w:szCs w:val="18"/>
          <w:lang w:val="es-ES_tradnl"/>
        </w:rPr>
        <w:t>ProcesaTecla</w:t>
      </w:r>
      <w:proofErr w:type="spellEnd"/>
    </w:p>
    <w:p w14:paraId="02BBC15C"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n-GB"/>
        </w:rPr>
      </w:pPr>
      <w:r w:rsidRPr="00F01F8D">
        <w:rPr>
          <w:rFonts w:ascii="Courier New" w:hAnsi="Courier New" w:cs="Courier New"/>
          <w:spacing w:val="-2"/>
          <w:sz w:val="18"/>
          <w:szCs w:val="18"/>
          <w:lang w:val="es-ES_tradnl"/>
        </w:rPr>
        <w:t xml:space="preserve"> </w:t>
      </w:r>
      <w:r w:rsidRPr="00F01F8D">
        <w:rPr>
          <w:rFonts w:ascii="Courier New" w:hAnsi="Courier New" w:cs="Courier New"/>
          <w:spacing w:val="-2"/>
          <w:sz w:val="18"/>
          <w:szCs w:val="18"/>
          <w:lang w:val="en-GB"/>
        </w:rPr>
        <w:t xml:space="preserve">public </w:t>
      </w:r>
      <w:proofErr w:type="spellStart"/>
      <w:r w:rsidRPr="00F01F8D">
        <w:rPr>
          <w:rFonts w:ascii="Courier New" w:hAnsi="Courier New" w:cs="Courier New"/>
          <w:spacing w:val="-2"/>
          <w:sz w:val="18"/>
          <w:szCs w:val="18"/>
          <w:lang w:val="en-GB"/>
        </w:rPr>
        <w:t>VentanaPrincipal</w:t>
      </w:r>
      <w:proofErr w:type="spellEnd"/>
      <w:r w:rsidRPr="00F01F8D">
        <w:rPr>
          <w:rFonts w:ascii="Courier New" w:hAnsi="Courier New" w:cs="Courier New"/>
          <w:spacing w:val="-2"/>
          <w:sz w:val="18"/>
          <w:szCs w:val="18"/>
          <w:lang w:val="en-GB"/>
        </w:rPr>
        <w:t>(){</w:t>
      </w:r>
    </w:p>
    <w:p w14:paraId="77F58FB4"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n-GB"/>
        </w:rPr>
      </w:pPr>
      <w:r w:rsidRPr="00F01F8D">
        <w:rPr>
          <w:rFonts w:ascii="Courier New" w:hAnsi="Courier New" w:cs="Courier New"/>
          <w:spacing w:val="-2"/>
          <w:sz w:val="18"/>
          <w:szCs w:val="18"/>
          <w:lang w:val="en-GB"/>
        </w:rPr>
        <w:t xml:space="preserve">   </w:t>
      </w:r>
      <w:proofErr w:type="spellStart"/>
      <w:r w:rsidRPr="00F01F8D">
        <w:rPr>
          <w:rFonts w:ascii="Courier New" w:hAnsi="Courier New" w:cs="Courier New"/>
          <w:spacing w:val="-2"/>
          <w:sz w:val="18"/>
          <w:szCs w:val="18"/>
          <w:lang w:val="en-GB"/>
        </w:rPr>
        <w:t>pT</w:t>
      </w:r>
      <w:proofErr w:type="spellEnd"/>
      <w:r w:rsidRPr="00F01F8D">
        <w:rPr>
          <w:rFonts w:ascii="Courier New" w:hAnsi="Courier New" w:cs="Courier New"/>
          <w:spacing w:val="-2"/>
          <w:sz w:val="18"/>
          <w:szCs w:val="18"/>
          <w:lang w:val="en-GB"/>
        </w:rPr>
        <w:t xml:space="preserve"> = new </w:t>
      </w:r>
      <w:proofErr w:type="spellStart"/>
      <w:r w:rsidRPr="00F01F8D">
        <w:rPr>
          <w:rFonts w:ascii="Courier New" w:hAnsi="Courier New" w:cs="Courier New"/>
          <w:spacing w:val="-2"/>
          <w:sz w:val="18"/>
          <w:szCs w:val="18"/>
          <w:lang w:val="en-GB"/>
        </w:rPr>
        <w:t>ProcesaTecla</w:t>
      </w:r>
      <w:proofErr w:type="spellEnd"/>
      <w:r w:rsidRPr="00F01F8D">
        <w:rPr>
          <w:rFonts w:ascii="Courier New" w:hAnsi="Courier New" w:cs="Courier New"/>
          <w:spacing w:val="-2"/>
          <w:sz w:val="18"/>
          <w:szCs w:val="18"/>
          <w:lang w:val="en-GB"/>
        </w:rPr>
        <w:t>();</w:t>
      </w:r>
    </w:p>
    <w:p w14:paraId="2296EFD2"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n-GB"/>
        </w:rPr>
      </w:pPr>
      <w:r w:rsidRPr="00F01F8D">
        <w:rPr>
          <w:rFonts w:ascii="Courier New" w:hAnsi="Courier New" w:cs="Courier New"/>
          <w:spacing w:val="-2"/>
          <w:sz w:val="18"/>
          <w:szCs w:val="18"/>
          <w:lang w:val="fr-FR"/>
        </w:rPr>
        <w:t xml:space="preserve">   …</w:t>
      </w:r>
    </w:p>
    <w:p w14:paraId="137B0669"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fr-FR"/>
        </w:rPr>
      </w:pPr>
      <w:r w:rsidRPr="00F01F8D">
        <w:rPr>
          <w:rFonts w:ascii="Courier New" w:hAnsi="Courier New" w:cs="Courier New"/>
          <w:spacing w:val="-2"/>
          <w:sz w:val="18"/>
          <w:szCs w:val="18"/>
          <w:lang w:val="en-GB"/>
        </w:rPr>
        <w:t xml:space="preserve"> </w:t>
      </w:r>
      <w:r w:rsidRPr="00F01F8D">
        <w:rPr>
          <w:rFonts w:ascii="Courier New" w:hAnsi="Courier New" w:cs="Courier New"/>
          <w:spacing w:val="-2"/>
          <w:sz w:val="18"/>
          <w:szCs w:val="18"/>
          <w:lang w:val="fr-FR"/>
        </w:rPr>
        <w:t xml:space="preserve">} // Fin </w:t>
      </w:r>
      <w:proofErr w:type="spellStart"/>
      <w:r w:rsidRPr="00F01F8D">
        <w:rPr>
          <w:rFonts w:ascii="Courier New" w:hAnsi="Courier New" w:cs="Courier New"/>
          <w:spacing w:val="-2"/>
          <w:sz w:val="18"/>
          <w:szCs w:val="18"/>
          <w:lang w:val="fr-FR"/>
        </w:rPr>
        <w:t>del</w:t>
      </w:r>
      <w:proofErr w:type="spellEnd"/>
      <w:r w:rsidRPr="00F01F8D">
        <w:rPr>
          <w:rFonts w:ascii="Courier New" w:hAnsi="Courier New" w:cs="Courier New"/>
          <w:spacing w:val="-2"/>
          <w:sz w:val="18"/>
          <w:szCs w:val="18"/>
          <w:lang w:val="fr-FR"/>
        </w:rPr>
        <w:t xml:space="preserve"> </w:t>
      </w:r>
      <w:proofErr w:type="spellStart"/>
      <w:r w:rsidRPr="00F01F8D">
        <w:rPr>
          <w:rFonts w:ascii="Courier New" w:hAnsi="Courier New" w:cs="Courier New"/>
          <w:spacing w:val="-2"/>
          <w:sz w:val="18"/>
          <w:szCs w:val="18"/>
          <w:lang w:val="fr-FR"/>
        </w:rPr>
        <w:t>constructor</w:t>
      </w:r>
      <w:proofErr w:type="spellEnd"/>
    </w:p>
    <w:p w14:paraId="71B1A9AE" w14:textId="77777777" w:rsidR="00737E13" w:rsidRPr="00F01F8D" w:rsidRDefault="00C93468"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n-GB"/>
        </w:rPr>
      </w:pPr>
      <w:r>
        <w:rPr>
          <w:rFonts w:ascii="Courier New" w:hAnsi="Courier New" w:cs="Courier New"/>
          <w:spacing w:val="-2"/>
          <w:sz w:val="18"/>
          <w:szCs w:val="18"/>
          <w:lang w:val="en-GB"/>
        </w:rPr>
        <w:t xml:space="preserve"> private void </w:t>
      </w:r>
      <w:proofErr w:type="spellStart"/>
      <w:r>
        <w:rPr>
          <w:rFonts w:ascii="Courier New" w:hAnsi="Courier New" w:cs="Courier New"/>
          <w:spacing w:val="-2"/>
          <w:sz w:val="18"/>
          <w:szCs w:val="18"/>
          <w:lang w:val="en-GB"/>
        </w:rPr>
        <w:t>getArea</w:t>
      </w:r>
      <w:proofErr w:type="spellEnd"/>
      <w:r w:rsidR="00737E13" w:rsidRPr="00F01F8D">
        <w:rPr>
          <w:rFonts w:ascii="Courier New" w:hAnsi="Courier New" w:cs="Courier New"/>
          <w:spacing w:val="-2"/>
          <w:sz w:val="18"/>
          <w:szCs w:val="18"/>
          <w:lang w:val="en-GB"/>
        </w:rPr>
        <w:t>{</w:t>
      </w:r>
    </w:p>
    <w:p w14:paraId="47C7799D"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s-ES_tradnl"/>
        </w:rPr>
      </w:pPr>
      <w:r w:rsidRPr="00F01F8D">
        <w:rPr>
          <w:rFonts w:ascii="Courier New" w:hAnsi="Courier New" w:cs="Courier New"/>
          <w:spacing w:val="-2"/>
          <w:sz w:val="18"/>
          <w:szCs w:val="18"/>
          <w:lang w:val="es-ES_tradnl"/>
        </w:rPr>
        <w:t xml:space="preserve">   …</w:t>
      </w:r>
    </w:p>
    <w:p w14:paraId="4A914A2F" w14:textId="77777777" w:rsidR="00737E13" w:rsidRPr="00F01F8D" w:rsidRDefault="00C93468"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n-GB"/>
        </w:rPr>
      </w:pPr>
      <w:r>
        <w:rPr>
          <w:rFonts w:ascii="Courier New" w:hAnsi="Courier New" w:cs="Courier New"/>
          <w:spacing w:val="-2"/>
          <w:sz w:val="18"/>
          <w:szCs w:val="18"/>
          <w:lang w:val="en-GB"/>
        </w:rPr>
        <w:t xml:space="preserve">   </w:t>
      </w:r>
      <w:proofErr w:type="spellStart"/>
      <w:r>
        <w:rPr>
          <w:rFonts w:ascii="Courier New" w:hAnsi="Courier New" w:cs="Courier New"/>
          <w:spacing w:val="-2"/>
          <w:sz w:val="18"/>
          <w:szCs w:val="18"/>
          <w:lang w:val="en-GB"/>
        </w:rPr>
        <w:t>area</w:t>
      </w:r>
      <w:r w:rsidR="00737E13" w:rsidRPr="00F01F8D">
        <w:rPr>
          <w:rFonts w:ascii="Courier New" w:hAnsi="Courier New" w:cs="Courier New"/>
          <w:spacing w:val="-2"/>
          <w:sz w:val="18"/>
          <w:szCs w:val="18"/>
          <w:lang w:val="en-GB"/>
        </w:rPr>
        <w:t>.addKeyListener</w:t>
      </w:r>
      <w:proofErr w:type="spellEnd"/>
      <w:r w:rsidR="00737E13" w:rsidRPr="00F01F8D">
        <w:rPr>
          <w:rFonts w:ascii="Courier New" w:hAnsi="Courier New" w:cs="Courier New"/>
          <w:spacing w:val="-2"/>
          <w:sz w:val="18"/>
          <w:szCs w:val="18"/>
          <w:lang w:val="en-GB"/>
        </w:rPr>
        <w:t>(</w:t>
      </w:r>
      <w:proofErr w:type="spellStart"/>
      <w:r w:rsidR="00737E13" w:rsidRPr="00F01F8D">
        <w:rPr>
          <w:rFonts w:ascii="Courier New" w:hAnsi="Courier New" w:cs="Courier New"/>
          <w:spacing w:val="-2"/>
          <w:sz w:val="18"/>
          <w:szCs w:val="18"/>
          <w:lang w:val="en-GB"/>
        </w:rPr>
        <w:t>pT</w:t>
      </w:r>
      <w:proofErr w:type="spellEnd"/>
      <w:r w:rsidR="00737E13" w:rsidRPr="00F01F8D">
        <w:rPr>
          <w:rFonts w:ascii="Courier New" w:hAnsi="Courier New" w:cs="Courier New"/>
          <w:spacing w:val="-2"/>
          <w:sz w:val="18"/>
          <w:szCs w:val="18"/>
          <w:lang w:val="en-GB"/>
        </w:rPr>
        <w:t>);</w:t>
      </w:r>
    </w:p>
    <w:p w14:paraId="42D7D839" w14:textId="77777777" w:rsidR="00737E13" w:rsidRPr="00F01F8D" w:rsidRDefault="00737E13" w:rsidP="00737E13">
      <w:pPr>
        <w:numPr>
          <w:ilvl w:val="0"/>
          <w:numId w:val="2"/>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18"/>
          <w:szCs w:val="18"/>
          <w:lang w:val="es-ES_tradnl"/>
        </w:rPr>
      </w:pPr>
      <w:r w:rsidRPr="00F01F8D">
        <w:rPr>
          <w:rFonts w:ascii="Courier New" w:hAnsi="Courier New" w:cs="Courier New"/>
          <w:spacing w:val="-2"/>
          <w:sz w:val="18"/>
          <w:szCs w:val="18"/>
          <w:lang w:val="en-GB"/>
        </w:rPr>
        <w:t xml:space="preserve"> </w:t>
      </w:r>
      <w:r w:rsidRPr="00F01F8D">
        <w:rPr>
          <w:rFonts w:ascii="Courier New" w:hAnsi="Courier New" w:cs="Courier New"/>
          <w:spacing w:val="-2"/>
          <w:sz w:val="18"/>
          <w:szCs w:val="18"/>
          <w:lang w:val="es-ES_tradnl"/>
        </w:rPr>
        <w:t>…}</w:t>
      </w:r>
    </w:p>
    <w:p w14:paraId="6D8ED2CE" w14:textId="77777777" w:rsidR="00737E13" w:rsidRDefault="00737E13" w:rsidP="00546E60">
      <w:pPr>
        <w:tabs>
          <w:tab w:val="left" w:pos="-720"/>
        </w:tabs>
        <w:suppressAutoHyphens/>
        <w:jc w:val="both"/>
        <w:rPr>
          <w:rFonts w:ascii="Arial" w:hAnsi="Arial" w:cs="Arial"/>
          <w:spacing w:val="-2"/>
          <w:sz w:val="22"/>
          <w:szCs w:val="22"/>
          <w:lang w:val="en-US"/>
        </w:rPr>
      </w:pPr>
    </w:p>
    <w:p w14:paraId="1B3A0959" w14:textId="77777777" w:rsidR="00FD336D" w:rsidRPr="00DC53E6" w:rsidRDefault="00FD336D" w:rsidP="00301323">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DC53E6">
        <w:rPr>
          <w:rFonts w:ascii="Arial" w:eastAsiaTheme="minorHAnsi" w:hAnsi="Arial" w:cs="Arial"/>
          <w:b/>
          <w:snapToGrid/>
          <w:spacing w:val="-2"/>
          <w:sz w:val="22"/>
          <w:szCs w:val="22"/>
          <w:lang w:val="en-GB" w:eastAsia="en-US"/>
        </w:rPr>
        <w:t xml:space="preserve">Given the previous code, and considering that the methods of the </w:t>
      </w:r>
      <w:proofErr w:type="spellStart"/>
      <w:r w:rsidRPr="00DC53E6">
        <w:rPr>
          <w:rFonts w:ascii="Arial" w:eastAsiaTheme="minorHAnsi" w:hAnsi="Arial" w:cs="Arial"/>
          <w:b/>
          <w:snapToGrid/>
          <w:spacing w:val="-2"/>
          <w:sz w:val="22"/>
          <w:szCs w:val="22"/>
          <w:lang w:val="en-GB" w:eastAsia="en-US"/>
        </w:rPr>
        <w:t>KeyListener</w:t>
      </w:r>
      <w:proofErr w:type="spellEnd"/>
      <w:r w:rsidRPr="00DC53E6">
        <w:rPr>
          <w:rFonts w:ascii="Arial" w:eastAsiaTheme="minorHAnsi" w:hAnsi="Arial" w:cs="Arial"/>
          <w:b/>
          <w:snapToGrid/>
          <w:spacing w:val="-2"/>
          <w:sz w:val="22"/>
          <w:szCs w:val="22"/>
          <w:lang w:val="en-GB" w:eastAsia="en-US"/>
        </w:rPr>
        <w:t xml:space="preserve"> interface are more than two…</w:t>
      </w:r>
    </w:p>
    <w:p w14:paraId="1C854D03" w14:textId="77777777" w:rsidR="00FD336D" w:rsidRPr="00C90569" w:rsidRDefault="00FD336D" w:rsidP="00C90569">
      <w:pPr>
        <w:pStyle w:val="Prrafodelista"/>
        <w:numPr>
          <w:ilvl w:val="0"/>
          <w:numId w:val="31"/>
        </w:numPr>
        <w:tabs>
          <w:tab w:val="left" w:pos="-720"/>
          <w:tab w:val="left" w:pos="0"/>
        </w:tabs>
        <w:suppressAutoHyphens/>
        <w:jc w:val="both"/>
        <w:rPr>
          <w:rFonts w:ascii="Arial" w:hAnsi="Arial" w:cs="Arial"/>
          <w:spacing w:val="-2"/>
          <w:sz w:val="22"/>
          <w:lang w:val="en-US"/>
        </w:rPr>
      </w:pPr>
      <w:r w:rsidRPr="00C90569">
        <w:rPr>
          <w:rFonts w:ascii="Arial" w:hAnsi="Arial" w:cs="Arial"/>
          <w:spacing w:val="-2"/>
          <w:sz w:val="22"/>
          <w:lang w:val="en-US"/>
        </w:rPr>
        <w:t xml:space="preserve">The class </w:t>
      </w:r>
      <w:proofErr w:type="spellStart"/>
      <w:r w:rsidRPr="00C90569">
        <w:rPr>
          <w:rFonts w:ascii="Arial" w:hAnsi="Arial" w:cs="Arial"/>
          <w:spacing w:val="-2"/>
          <w:sz w:val="22"/>
          <w:lang w:val="en-US"/>
        </w:rPr>
        <w:t>ProcesaTecla</w:t>
      </w:r>
      <w:proofErr w:type="spellEnd"/>
      <w:r w:rsidRPr="00C90569">
        <w:rPr>
          <w:rFonts w:ascii="Arial" w:hAnsi="Arial" w:cs="Arial"/>
          <w:spacing w:val="-2"/>
          <w:sz w:val="22"/>
          <w:lang w:val="en-US"/>
        </w:rPr>
        <w:t xml:space="preserve"> is wrong, given that every method of the interface </w:t>
      </w:r>
      <w:proofErr w:type="spellStart"/>
      <w:r w:rsidRPr="00C90569">
        <w:rPr>
          <w:rFonts w:ascii="Arial" w:hAnsi="Arial" w:cs="Arial"/>
          <w:spacing w:val="-2"/>
          <w:sz w:val="22"/>
          <w:lang w:val="en-US"/>
        </w:rPr>
        <w:t>KeyAdapter</w:t>
      </w:r>
      <w:proofErr w:type="spellEnd"/>
      <w:r w:rsidRPr="00C90569">
        <w:rPr>
          <w:rFonts w:ascii="Arial" w:hAnsi="Arial" w:cs="Arial"/>
          <w:spacing w:val="-2"/>
          <w:sz w:val="22"/>
          <w:lang w:val="en-US"/>
        </w:rPr>
        <w:t xml:space="preserve"> should had been implemented</w:t>
      </w:r>
    </w:p>
    <w:p w14:paraId="40E82FFA" w14:textId="77777777" w:rsidR="00546E60" w:rsidRPr="00C90569" w:rsidRDefault="00FD336D" w:rsidP="00C90569">
      <w:pPr>
        <w:pStyle w:val="Prrafodelista"/>
        <w:numPr>
          <w:ilvl w:val="0"/>
          <w:numId w:val="31"/>
        </w:numPr>
        <w:tabs>
          <w:tab w:val="left" w:pos="-720"/>
          <w:tab w:val="left" w:pos="0"/>
        </w:tabs>
        <w:suppressAutoHyphens/>
        <w:jc w:val="both"/>
        <w:rPr>
          <w:rFonts w:ascii="Arial" w:hAnsi="Arial" w:cs="Arial"/>
          <w:spacing w:val="-2"/>
          <w:sz w:val="22"/>
          <w:lang w:val="en-US"/>
        </w:rPr>
      </w:pPr>
      <w:r w:rsidRPr="00C90569">
        <w:rPr>
          <w:rFonts w:ascii="Arial" w:hAnsi="Arial" w:cs="Arial"/>
          <w:spacing w:val="-2"/>
          <w:sz w:val="22"/>
          <w:lang w:val="en-US"/>
        </w:rPr>
        <w:t xml:space="preserve">The sentence of the line 16 is wrong, it should be </w:t>
      </w:r>
      <w:proofErr w:type="spellStart"/>
      <w:r w:rsidR="00C93468" w:rsidRPr="00C90569">
        <w:rPr>
          <w:rFonts w:ascii="Arial" w:hAnsi="Arial" w:cs="Arial"/>
          <w:spacing w:val="-2"/>
          <w:sz w:val="22"/>
          <w:lang w:val="en-US"/>
        </w:rPr>
        <w:t>area</w:t>
      </w:r>
      <w:r w:rsidR="00546E60" w:rsidRPr="00C90569">
        <w:rPr>
          <w:rFonts w:ascii="Arial" w:hAnsi="Arial" w:cs="Arial"/>
          <w:spacing w:val="-2"/>
          <w:sz w:val="22"/>
          <w:lang w:val="en-US"/>
        </w:rPr>
        <w:t>.addKeyAdapter</w:t>
      </w:r>
      <w:proofErr w:type="spellEnd"/>
      <w:r w:rsidR="00546E60" w:rsidRPr="00C90569">
        <w:rPr>
          <w:rFonts w:ascii="Arial" w:hAnsi="Arial" w:cs="Arial"/>
          <w:spacing w:val="-2"/>
          <w:sz w:val="22"/>
          <w:lang w:val="en-US"/>
        </w:rPr>
        <w:t>(</w:t>
      </w:r>
      <w:proofErr w:type="spellStart"/>
      <w:r w:rsidR="00546E60" w:rsidRPr="00C90569">
        <w:rPr>
          <w:rFonts w:ascii="Arial" w:hAnsi="Arial" w:cs="Arial"/>
          <w:spacing w:val="-2"/>
          <w:sz w:val="22"/>
          <w:lang w:val="en-US"/>
        </w:rPr>
        <w:t>pT</w:t>
      </w:r>
      <w:proofErr w:type="spellEnd"/>
      <w:r w:rsidR="00546E60" w:rsidRPr="00C90569">
        <w:rPr>
          <w:rFonts w:ascii="Arial" w:hAnsi="Arial" w:cs="Arial"/>
          <w:spacing w:val="-2"/>
          <w:sz w:val="22"/>
          <w:lang w:val="en-US"/>
        </w:rPr>
        <w:t>);</w:t>
      </w:r>
    </w:p>
    <w:p w14:paraId="26855307" w14:textId="77777777" w:rsidR="00FD336D" w:rsidRPr="00C90569" w:rsidRDefault="00FD336D" w:rsidP="00C90569">
      <w:pPr>
        <w:pStyle w:val="Prrafodelista"/>
        <w:numPr>
          <w:ilvl w:val="0"/>
          <w:numId w:val="31"/>
        </w:numPr>
        <w:tabs>
          <w:tab w:val="left" w:pos="-720"/>
          <w:tab w:val="left" w:pos="0"/>
        </w:tabs>
        <w:suppressAutoHyphens/>
        <w:jc w:val="both"/>
        <w:rPr>
          <w:rFonts w:ascii="Arial" w:hAnsi="Arial" w:cs="Arial"/>
          <w:spacing w:val="-2"/>
          <w:sz w:val="22"/>
          <w:lang w:val="en-US"/>
        </w:rPr>
      </w:pPr>
      <w:r w:rsidRPr="00C90569">
        <w:rPr>
          <w:rFonts w:ascii="Arial" w:hAnsi="Arial" w:cs="Arial"/>
          <w:spacing w:val="-2"/>
          <w:sz w:val="22"/>
          <w:lang w:val="en-US"/>
        </w:rPr>
        <w:t xml:space="preserve">The sentence of the line 5 is wrong, extends </w:t>
      </w:r>
      <w:proofErr w:type="spellStart"/>
      <w:r w:rsidR="00660A77" w:rsidRPr="00C90569">
        <w:rPr>
          <w:rFonts w:ascii="Arial" w:hAnsi="Arial" w:cs="Arial"/>
          <w:spacing w:val="-2"/>
          <w:sz w:val="22"/>
          <w:lang w:val="en-US"/>
        </w:rPr>
        <w:t>KeyListener</w:t>
      </w:r>
      <w:proofErr w:type="spellEnd"/>
      <w:r w:rsidR="00660A77" w:rsidRPr="00C90569">
        <w:rPr>
          <w:rFonts w:ascii="Arial" w:hAnsi="Arial" w:cs="Arial"/>
          <w:spacing w:val="-2"/>
          <w:sz w:val="22"/>
          <w:lang w:val="en-US"/>
        </w:rPr>
        <w:t xml:space="preserve"> </w:t>
      </w:r>
      <w:r w:rsidRPr="00C90569">
        <w:rPr>
          <w:rFonts w:ascii="Arial" w:hAnsi="Arial" w:cs="Arial"/>
          <w:spacing w:val="-2"/>
          <w:sz w:val="22"/>
          <w:lang w:val="en-US"/>
        </w:rPr>
        <w:t>should be used instead of implements</w:t>
      </w:r>
      <w:r w:rsidR="00660A77" w:rsidRPr="00C90569">
        <w:rPr>
          <w:rFonts w:ascii="Arial" w:hAnsi="Arial" w:cs="Arial"/>
          <w:spacing w:val="-2"/>
          <w:sz w:val="22"/>
          <w:lang w:val="en-US"/>
        </w:rPr>
        <w:t xml:space="preserve"> </w:t>
      </w:r>
      <w:proofErr w:type="spellStart"/>
      <w:r w:rsidR="00660A77" w:rsidRPr="00C90569">
        <w:rPr>
          <w:rFonts w:ascii="Arial" w:hAnsi="Arial" w:cs="Arial"/>
          <w:spacing w:val="-2"/>
          <w:sz w:val="22"/>
          <w:lang w:val="en-US"/>
        </w:rPr>
        <w:t>KeyListener</w:t>
      </w:r>
      <w:proofErr w:type="spellEnd"/>
      <w:r w:rsidRPr="00C90569">
        <w:rPr>
          <w:rFonts w:ascii="Arial" w:hAnsi="Arial" w:cs="Arial"/>
          <w:spacing w:val="-2"/>
          <w:sz w:val="22"/>
          <w:lang w:val="en-US"/>
        </w:rPr>
        <w:t>.</w:t>
      </w:r>
    </w:p>
    <w:p w14:paraId="63CEF8C6" w14:textId="77777777" w:rsidR="00FD336D" w:rsidRPr="00C90569" w:rsidRDefault="00C93468" w:rsidP="00C90569">
      <w:pPr>
        <w:pStyle w:val="Prrafodelista"/>
        <w:numPr>
          <w:ilvl w:val="0"/>
          <w:numId w:val="31"/>
        </w:numPr>
        <w:tabs>
          <w:tab w:val="left" w:pos="-720"/>
          <w:tab w:val="left" w:pos="0"/>
        </w:tabs>
        <w:suppressAutoHyphens/>
        <w:jc w:val="both"/>
        <w:rPr>
          <w:rFonts w:ascii="Arial" w:hAnsi="Arial" w:cs="Arial"/>
          <w:spacing w:val="-2"/>
          <w:sz w:val="22"/>
          <w:lang w:val="en-US"/>
        </w:rPr>
      </w:pPr>
      <w:commentRangeStart w:id="21"/>
      <w:proofErr w:type="gramStart"/>
      <w:r w:rsidRPr="00C90569">
        <w:rPr>
          <w:rFonts w:ascii="Arial" w:hAnsi="Arial" w:cs="Arial"/>
          <w:spacing w:val="-2"/>
          <w:sz w:val="22"/>
          <w:lang w:val="en-US"/>
        </w:rPr>
        <w:t>area</w:t>
      </w:r>
      <w:proofErr w:type="gramEnd"/>
      <w:r w:rsidR="00FD336D" w:rsidRPr="00C90569">
        <w:rPr>
          <w:rFonts w:ascii="Arial" w:hAnsi="Arial" w:cs="Arial"/>
          <w:spacing w:val="-2"/>
          <w:sz w:val="22"/>
          <w:lang w:val="en-US"/>
        </w:rPr>
        <w:t xml:space="preserve"> represents the source object of the event, and </w:t>
      </w:r>
      <w:proofErr w:type="spellStart"/>
      <w:r w:rsidRPr="00C90569">
        <w:rPr>
          <w:rFonts w:ascii="Arial" w:hAnsi="Arial" w:cs="Arial"/>
          <w:spacing w:val="-2"/>
          <w:sz w:val="22"/>
          <w:lang w:val="en-US"/>
        </w:rPr>
        <w:t>pT</w:t>
      </w:r>
      <w:proofErr w:type="spellEnd"/>
      <w:r w:rsidR="00FD336D" w:rsidRPr="00C90569">
        <w:rPr>
          <w:rFonts w:ascii="Arial" w:hAnsi="Arial" w:cs="Arial"/>
          <w:spacing w:val="-2"/>
          <w:sz w:val="22"/>
          <w:lang w:val="en-US"/>
        </w:rPr>
        <w:t xml:space="preserve"> represents the receiver of the event.</w:t>
      </w:r>
      <w:commentRangeEnd w:id="21"/>
      <w:r w:rsidR="0039503C">
        <w:rPr>
          <w:rStyle w:val="Refdecomentario"/>
        </w:rPr>
        <w:commentReference w:id="21"/>
      </w:r>
    </w:p>
    <w:p w14:paraId="162ABDD7" w14:textId="77777777" w:rsidR="00546E60" w:rsidRPr="00C90569" w:rsidRDefault="00393428" w:rsidP="00C90569">
      <w:pPr>
        <w:pStyle w:val="Prrafodelista"/>
        <w:numPr>
          <w:ilvl w:val="0"/>
          <w:numId w:val="31"/>
        </w:numPr>
        <w:tabs>
          <w:tab w:val="left" w:pos="-720"/>
          <w:tab w:val="left" w:pos="0"/>
        </w:tabs>
        <w:suppressAutoHyphens/>
        <w:jc w:val="both"/>
        <w:rPr>
          <w:rFonts w:ascii="Arial" w:hAnsi="Arial" w:cs="Arial"/>
          <w:spacing w:val="-2"/>
          <w:sz w:val="22"/>
          <w:lang w:val="en-US"/>
        </w:rPr>
      </w:pPr>
      <w:r w:rsidRPr="00C90569">
        <w:rPr>
          <w:rFonts w:ascii="Arial" w:hAnsi="Arial" w:cs="Arial"/>
          <w:spacing w:val="-2"/>
          <w:sz w:val="22"/>
          <w:lang w:val="en-US"/>
        </w:rPr>
        <w:t>None of the answers is right.</w:t>
      </w:r>
    </w:p>
    <w:p w14:paraId="00C1A8E4" w14:textId="77777777" w:rsidR="00546E60" w:rsidRPr="00FD336D" w:rsidRDefault="00546E60" w:rsidP="00546E60">
      <w:pPr>
        <w:tabs>
          <w:tab w:val="left" w:pos="-720"/>
          <w:tab w:val="left" w:pos="0"/>
        </w:tabs>
        <w:suppressAutoHyphens/>
        <w:ind w:left="720" w:hanging="720"/>
        <w:jc w:val="both"/>
        <w:rPr>
          <w:rFonts w:ascii="Arial" w:hAnsi="Arial" w:cs="Arial"/>
          <w:spacing w:val="-2"/>
          <w:sz w:val="22"/>
          <w:szCs w:val="22"/>
          <w:lang w:val="en-US"/>
        </w:rPr>
      </w:pPr>
    </w:p>
    <w:p w14:paraId="2078E6C1" w14:textId="77777777" w:rsidR="00546E60" w:rsidRPr="00A437FE" w:rsidRDefault="00546E60" w:rsidP="00546E60">
      <w:pPr>
        <w:numPr>
          <w:ilvl w:val="0"/>
          <w:numId w:val="3"/>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22"/>
          <w:szCs w:val="18"/>
          <w:lang w:val="en-US"/>
        </w:rPr>
      </w:pPr>
      <w:r w:rsidRPr="00A437FE">
        <w:rPr>
          <w:rFonts w:ascii="Courier New" w:hAnsi="Courier New" w:cs="Courier New"/>
          <w:spacing w:val="-2"/>
          <w:sz w:val="22"/>
          <w:szCs w:val="18"/>
          <w:lang w:val="en-US"/>
        </w:rPr>
        <w:t xml:space="preserve">public void </w:t>
      </w:r>
      <w:proofErr w:type="spellStart"/>
      <w:r w:rsidRPr="00A437FE">
        <w:rPr>
          <w:rFonts w:ascii="Courier New" w:hAnsi="Courier New" w:cs="Courier New"/>
          <w:spacing w:val="-2"/>
          <w:sz w:val="22"/>
          <w:szCs w:val="18"/>
          <w:lang w:val="en-US"/>
        </w:rPr>
        <w:t>borrarTexto</w:t>
      </w:r>
      <w:proofErr w:type="spellEnd"/>
      <w:r w:rsidRPr="00A437FE">
        <w:rPr>
          <w:rFonts w:ascii="Courier New" w:hAnsi="Courier New" w:cs="Courier New"/>
          <w:spacing w:val="-2"/>
          <w:sz w:val="22"/>
          <w:szCs w:val="18"/>
          <w:lang w:val="en-US"/>
        </w:rPr>
        <w:t>(</w:t>
      </w:r>
      <w:proofErr w:type="spellStart"/>
      <w:r w:rsidRPr="00A437FE">
        <w:rPr>
          <w:rFonts w:ascii="Courier New" w:hAnsi="Courier New" w:cs="Courier New"/>
          <w:spacing w:val="-2"/>
          <w:sz w:val="22"/>
          <w:szCs w:val="18"/>
          <w:lang w:val="en-US"/>
        </w:rPr>
        <w:t>ActionEvent</w:t>
      </w:r>
      <w:proofErr w:type="spellEnd"/>
      <w:r w:rsidRPr="00A437FE">
        <w:rPr>
          <w:rFonts w:ascii="Courier New" w:hAnsi="Courier New" w:cs="Courier New"/>
          <w:spacing w:val="-2"/>
          <w:sz w:val="22"/>
          <w:szCs w:val="18"/>
          <w:lang w:val="en-US"/>
        </w:rPr>
        <w:t xml:space="preserve"> e){</w:t>
      </w:r>
    </w:p>
    <w:p w14:paraId="59394F3B" w14:textId="77777777" w:rsidR="00546E60" w:rsidRPr="00A437FE" w:rsidRDefault="00546E60" w:rsidP="00546E60">
      <w:pPr>
        <w:numPr>
          <w:ilvl w:val="0"/>
          <w:numId w:val="3"/>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22"/>
          <w:szCs w:val="18"/>
          <w:lang w:val="en-US"/>
        </w:rPr>
      </w:pPr>
      <w:r w:rsidRPr="00A437FE">
        <w:rPr>
          <w:rFonts w:ascii="Courier New" w:hAnsi="Courier New" w:cs="Courier New"/>
          <w:spacing w:val="-2"/>
          <w:sz w:val="22"/>
          <w:szCs w:val="18"/>
          <w:lang w:val="en-US"/>
        </w:rPr>
        <w:t xml:space="preserve"> </w:t>
      </w:r>
      <w:proofErr w:type="spellStart"/>
      <w:r w:rsidRPr="00A437FE">
        <w:rPr>
          <w:rFonts w:ascii="Courier New" w:hAnsi="Courier New" w:cs="Courier New"/>
          <w:spacing w:val="-2"/>
          <w:sz w:val="22"/>
          <w:szCs w:val="18"/>
          <w:lang w:val="en-US"/>
        </w:rPr>
        <w:t>JTextArea</w:t>
      </w:r>
      <w:proofErr w:type="spellEnd"/>
      <w:r w:rsidRPr="00A437FE">
        <w:rPr>
          <w:rFonts w:ascii="Courier New" w:hAnsi="Courier New" w:cs="Courier New"/>
          <w:spacing w:val="-2"/>
          <w:sz w:val="22"/>
          <w:szCs w:val="18"/>
          <w:lang w:val="en-US"/>
        </w:rPr>
        <w:t xml:space="preserve"> area = </w:t>
      </w:r>
      <w:proofErr w:type="spellStart"/>
      <w:r w:rsidRPr="00A437FE">
        <w:rPr>
          <w:rFonts w:ascii="Courier New" w:hAnsi="Courier New" w:cs="Courier New"/>
          <w:spacing w:val="-2"/>
          <w:sz w:val="22"/>
          <w:szCs w:val="18"/>
          <w:lang w:val="en-US"/>
        </w:rPr>
        <w:t>e.getSource</w:t>
      </w:r>
      <w:proofErr w:type="spellEnd"/>
      <w:r w:rsidRPr="00A437FE">
        <w:rPr>
          <w:rFonts w:ascii="Courier New" w:hAnsi="Courier New" w:cs="Courier New"/>
          <w:spacing w:val="-2"/>
          <w:sz w:val="22"/>
          <w:szCs w:val="18"/>
          <w:lang w:val="en-US"/>
        </w:rPr>
        <w:t>();</w:t>
      </w:r>
    </w:p>
    <w:p w14:paraId="06A17CF7" w14:textId="77777777" w:rsidR="00546E60" w:rsidRPr="00A437FE" w:rsidRDefault="00546E60" w:rsidP="00546E60">
      <w:pPr>
        <w:numPr>
          <w:ilvl w:val="0"/>
          <w:numId w:val="3"/>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22"/>
          <w:szCs w:val="18"/>
          <w:lang w:val="en-US"/>
        </w:rPr>
      </w:pPr>
      <w:r w:rsidRPr="00A437FE">
        <w:rPr>
          <w:rFonts w:ascii="Courier New" w:hAnsi="Courier New" w:cs="Courier New"/>
          <w:spacing w:val="-2"/>
          <w:sz w:val="22"/>
          <w:szCs w:val="18"/>
          <w:lang w:val="en-US"/>
        </w:rPr>
        <w:t xml:space="preserve"> </w:t>
      </w:r>
      <w:proofErr w:type="spellStart"/>
      <w:r w:rsidRPr="00A437FE">
        <w:rPr>
          <w:rFonts w:ascii="Courier New" w:hAnsi="Courier New" w:cs="Courier New"/>
          <w:spacing w:val="-2"/>
          <w:sz w:val="22"/>
          <w:szCs w:val="18"/>
          <w:lang w:val="en-US"/>
        </w:rPr>
        <w:t>area.setText</w:t>
      </w:r>
      <w:proofErr w:type="spellEnd"/>
      <w:r w:rsidRPr="00A437FE">
        <w:rPr>
          <w:rFonts w:ascii="Courier New" w:hAnsi="Courier New" w:cs="Courier New"/>
          <w:spacing w:val="-2"/>
          <w:sz w:val="22"/>
          <w:szCs w:val="18"/>
          <w:lang w:val="en-US"/>
        </w:rPr>
        <w:t>(””) ;</w:t>
      </w:r>
    </w:p>
    <w:p w14:paraId="7C43C886" w14:textId="77777777" w:rsidR="00546E60" w:rsidRPr="00A437FE" w:rsidRDefault="00546E60" w:rsidP="00546E60">
      <w:pPr>
        <w:numPr>
          <w:ilvl w:val="0"/>
          <w:numId w:val="3"/>
        </w:numPr>
        <w:pBdr>
          <w:top w:val="single" w:sz="4" w:space="2" w:color="auto"/>
          <w:left w:val="single" w:sz="4" w:space="4" w:color="auto"/>
          <w:bottom w:val="single" w:sz="4" w:space="1" w:color="auto"/>
          <w:right w:val="single" w:sz="4" w:space="0" w:color="auto"/>
        </w:pBdr>
        <w:shd w:val="clear" w:color="auto" w:fill="F2F2F2"/>
        <w:tabs>
          <w:tab w:val="left" w:pos="-720"/>
          <w:tab w:val="left" w:pos="0"/>
        </w:tabs>
        <w:suppressAutoHyphens/>
        <w:spacing w:before="20" w:after="20"/>
        <w:jc w:val="both"/>
        <w:rPr>
          <w:rFonts w:ascii="Courier New" w:hAnsi="Courier New" w:cs="Courier New"/>
          <w:spacing w:val="-2"/>
          <w:sz w:val="22"/>
          <w:szCs w:val="18"/>
          <w:lang w:val="en-US"/>
        </w:rPr>
      </w:pPr>
      <w:r w:rsidRPr="00A437FE">
        <w:rPr>
          <w:rFonts w:ascii="Courier New" w:hAnsi="Courier New" w:cs="Courier New"/>
          <w:spacing w:val="-2"/>
          <w:sz w:val="22"/>
          <w:szCs w:val="18"/>
          <w:lang w:val="en-US"/>
        </w:rPr>
        <w:t>}</w:t>
      </w:r>
    </w:p>
    <w:p w14:paraId="4F70B0BE" w14:textId="77777777" w:rsidR="00546E60" w:rsidRPr="00A437FE" w:rsidRDefault="00546E60" w:rsidP="00546E60">
      <w:pPr>
        <w:tabs>
          <w:tab w:val="left" w:pos="-720"/>
        </w:tabs>
        <w:suppressAutoHyphens/>
        <w:jc w:val="both"/>
        <w:rPr>
          <w:rFonts w:ascii="Arial" w:hAnsi="Arial" w:cs="Arial"/>
          <w:spacing w:val="-2"/>
          <w:sz w:val="28"/>
          <w:szCs w:val="22"/>
          <w:lang w:val="en-US"/>
        </w:rPr>
      </w:pPr>
    </w:p>
    <w:p w14:paraId="313950CD" w14:textId="77777777" w:rsidR="00FD336D" w:rsidRPr="0006544C" w:rsidRDefault="00FD336D" w:rsidP="00301323">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US" w:eastAsia="en-US"/>
        </w:rPr>
      </w:pPr>
      <w:r w:rsidRPr="00DC53E6">
        <w:rPr>
          <w:rFonts w:ascii="Arial" w:eastAsiaTheme="minorHAnsi" w:hAnsi="Arial" w:cs="Arial"/>
          <w:b/>
          <w:snapToGrid/>
          <w:spacing w:val="-2"/>
          <w:sz w:val="22"/>
          <w:szCs w:val="22"/>
          <w:lang w:val="en-GB" w:eastAsia="en-US"/>
        </w:rPr>
        <w:t xml:space="preserve">Consider that this is the method </w:t>
      </w:r>
      <w:proofErr w:type="spellStart"/>
      <w:r w:rsidRPr="00DC53E6">
        <w:rPr>
          <w:rFonts w:ascii="Arial" w:eastAsiaTheme="minorHAnsi" w:hAnsi="Arial" w:cs="Arial"/>
          <w:b/>
          <w:snapToGrid/>
          <w:spacing w:val="-2"/>
          <w:sz w:val="22"/>
          <w:szCs w:val="22"/>
          <w:lang w:val="en-GB" w:eastAsia="en-US"/>
        </w:rPr>
        <w:t>borrarTexto</w:t>
      </w:r>
      <w:proofErr w:type="spellEnd"/>
      <w:r w:rsidRPr="00DC53E6">
        <w:rPr>
          <w:rFonts w:ascii="Arial" w:eastAsiaTheme="minorHAnsi" w:hAnsi="Arial" w:cs="Arial"/>
          <w:b/>
          <w:snapToGrid/>
          <w:spacing w:val="-2"/>
          <w:sz w:val="22"/>
          <w:szCs w:val="22"/>
          <w:lang w:val="en-GB" w:eastAsia="en-US"/>
        </w:rPr>
        <w:t xml:space="preserve"> of the previous questions, and that both the </w:t>
      </w:r>
      <w:r w:rsidR="0006544C">
        <w:rPr>
          <w:rFonts w:ascii="Arial" w:eastAsiaTheme="minorHAnsi" w:hAnsi="Arial" w:cs="Arial"/>
          <w:b/>
          <w:snapToGrid/>
          <w:spacing w:val="-2"/>
          <w:sz w:val="22"/>
          <w:szCs w:val="22"/>
          <w:lang w:val="en-GB" w:eastAsia="en-US"/>
        </w:rPr>
        <w:t>receiver</w:t>
      </w:r>
      <w:r w:rsidRPr="00DC53E6">
        <w:rPr>
          <w:rFonts w:ascii="Arial" w:eastAsiaTheme="minorHAnsi" w:hAnsi="Arial" w:cs="Arial"/>
          <w:b/>
          <w:snapToGrid/>
          <w:spacing w:val="-2"/>
          <w:sz w:val="22"/>
          <w:szCs w:val="22"/>
          <w:lang w:val="en-GB" w:eastAsia="en-US"/>
        </w:rPr>
        <w:t xml:space="preserve"> and the registration are correctly implemented. </w:t>
      </w:r>
      <w:r w:rsidRPr="0006544C">
        <w:rPr>
          <w:rFonts w:ascii="Arial" w:eastAsiaTheme="minorHAnsi" w:hAnsi="Arial" w:cs="Arial"/>
          <w:b/>
          <w:snapToGrid/>
          <w:spacing w:val="-2"/>
          <w:sz w:val="22"/>
          <w:szCs w:val="22"/>
          <w:lang w:val="en-US" w:eastAsia="en-US"/>
        </w:rPr>
        <w:t>Which of th</w:t>
      </w:r>
      <w:r w:rsidR="0006544C">
        <w:rPr>
          <w:rFonts w:ascii="Arial" w:eastAsiaTheme="minorHAnsi" w:hAnsi="Arial" w:cs="Arial"/>
          <w:b/>
          <w:snapToGrid/>
          <w:spacing w:val="-2"/>
          <w:sz w:val="22"/>
          <w:szCs w:val="22"/>
          <w:lang w:val="en-US" w:eastAsia="en-US"/>
        </w:rPr>
        <w:t>e following sentences is right?</w:t>
      </w:r>
    </w:p>
    <w:p w14:paraId="7EDD91E6" w14:textId="77777777" w:rsidR="00FD336D" w:rsidRPr="00C90569" w:rsidRDefault="00FD336D" w:rsidP="00C90569">
      <w:pPr>
        <w:pStyle w:val="Prrafodelista"/>
        <w:numPr>
          <w:ilvl w:val="0"/>
          <w:numId w:val="32"/>
        </w:numPr>
        <w:tabs>
          <w:tab w:val="left" w:pos="-720"/>
          <w:tab w:val="left" w:pos="0"/>
        </w:tabs>
        <w:suppressAutoHyphens/>
        <w:jc w:val="both"/>
        <w:rPr>
          <w:rFonts w:ascii="Arial" w:hAnsi="Arial" w:cs="Arial"/>
          <w:spacing w:val="-2"/>
          <w:sz w:val="22"/>
          <w:lang w:val="en-US"/>
        </w:rPr>
      </w:pPr>
      <w:r w:rsidRPr="00C90569">
        <w:rPr>
          <w:rFonts w:ascii="Arial" w:hAnsi="Arial" w:cs="Arial"/>
          <w:spacing w:val="-2"/>
          <w:sz w:val="22"/>
          <w:lang w:val="en-US"/>
        </w:rPr>
        <w:t>The method is right and w</w:t>
      </w:r>
      <w:r w:rsidR="00737E13" w:rsidRPr="00C90569">
        <w:rPr>
          <w:rFonts w:ascii="Arial" w:hAnsi="Arial" w:cs="Arial"/>
          <w:spacing w:val="-2"/>
          <w:sz w:val="22"/>
          <w:lang w:val="en-US"/>
        </w:rPr>
        <w:t>ill delete the text from area</w:t>
      </w:r>
    </w:p>
    <w:p w14:paraId="1533250F" w14:textId="77777777" w:rsidR="00FD336D" w:rsidRPr="00C90569" w:rsidRDefault="00FD336D" w:rsidP="00C90569">
      <w:pPr>
        <w:pStyle w:val="Prrafodelista"/>
        <w:numPr>
          <w:ilvl w:val="0"/>
          <w:numId w:val="32"/>
        </w:numPr>
        <w:tabs>
          <w:tab w:val="left" w:pos="-720"/>
          <w:tab w:val="left" w:pos="0"/>
        </w:tabs>
        <w:suppressAutoHyphens/>
        <w:jc w:val="both"/>
        <w:rPr>
          <w:rFonts w:ascii="Arial" w:hAnsi="Arial" w:cs="Arial"/>
          <w:spacing w:val="-2"/>
          <w:sz w:val="22"/>
          <w:lang w:val="en-US"/>
        </w:rPr>
      </w:pPr>
      <w:commentRangeStart w:id="22"/>
      <w:r w:rsidRPr="00C90569">
        <w:rPr>
          <w:rFonts w:ascii="Arial" w:hAnsi="Arial" w:cs="Arial"/>
          <w:spacing w:val="-2"/>
          <w:sz w:val="22"/>
          <w:lang w:val="en-US"/>
        </w:rPr>
        <w:t xml:space="preserve">The method is wrong because the object e must be an instance of </w:t>
      </w:r>
      <w:proofErr w:type="spellStart"/>
      <w:r w:rsidRPr="00C90569">
        <w:rPr>
          <w:rFonts w:ascii="Arial" w:hAnsi="Arial" w:cs="Arial"/>
          <w:spacing w:val="-2"/>
          <w:sz w:val="22"/>
          <w:lang w:val="en-US"/>
        </w:rPr>
        <w:t>KeyEvent</w:t>
      </w:r>
      <w:commentRangeEnd w:id="22"/>
      <w:proofErr w:type="spellEnd"/>
      <w:r w:rsidR="00D05A66">
        <w:rPr>
          <w:rStyle w:val="Refdecomentario"/>
        </w:rPr>
        <w:commentReference w:id="22"/>
      </w:r>
    </w:p>
    <w:p w14:paraId="662177B4" w14:textId="662D5D71" w:rsidR="00FD336D" w:rsidRPr="00C90569" w:rsidRDefault="00FD336D" w:rsidP="00C90569">
      <w:pPr>
        <w:pStyle w:val="Prrafodelista"/>
        <w:numPr>
          <w:ilvl w:val="0"/>
          <w:numId w:val="32"/>
        </w:numPr>
        <w:tabs>
          <w:tab w:val="left" w:pos="-720"/>
          <w:tab w:val="left" w:pos="0"/>
        </w:tabs>
        <w:suppressAutoHyphens/>
        <w:jc w:val="both"/>
        <w:rPr>
          <w:rFonts w:ascii="Arial" w:hAnsi="Arial" w:cs="Arial"/>
          <w:spacing w:val="-2"/>
          <w:sz w:val="22"/>
          <w:lang w:val="en-US"/>
        </w:rPr>
      </w:pPr>
      <w:r w:rsidRPr="00C90569">
        <w:rPr>
          <w:rFonts w:ascii="Arial" w:hAnsi="Arial" w:cs="Arial"/>
          <w:spacing w:val="-2"/>
          <w:sz w:val="22"/>
          <w:lang w:val="en-US"/>
        </w:rPr>
        <w:t xml:space="preserve">The method is wrong because a cast to </w:t>
      </w:r>
      <w:proofErr w:type="spellStart"/>
      <w:r w:rsidR="005F1F2A" w:rsidRPr="00C90569">
        <w:rPr>
          <w:rFonts w:ascii="Arial" w:hAnsi="Arial" w:cs="Arial"/>
          <w:spacing w:val="-2"/>
          <w:sz w:val="22"/>
          <w:lang w:val="en-US"/>
        </w:rPr>
        <w:t>ActionEven</w:t>
      </w:r>
      <w:r w:rsidR="00D05A66">
        <w:rPr>
          <w:rFonts w:ascii="Arial" w:hAnsi="Arial" w:cs="Arial"/>
          <w:spacing w:val="-2"/>
          <w:sz w:val="22"/>
          <w:lang w:val="en-US"/>
        </w:rPr>
        <w:t>t</w:t>
      </w:r>
      <w:proofErr w:type="spellEnd"/>
      <w:r w:rsidRPr="00C90569">
        <w:rPr>
          <w:rFonts w:ascii="Arial" w:hAnsi="Arial" w:cs="Arial"/>
          <w:spacing w:val="-2"/>
          <w:sz w:val="22"/>
          <w:lang w:val="en-US"/>
        </w:rPr>
        <w:t xml:space="preserve"> is necessary</w:t>
      </w:r>
      <w:r w:rsidR="006B13BD" w:rsidRPr="00C90569">
        <w:rPr>
          <w:rFonts w:ascii="Arial" w:hAnsi="Arial" w:cs="Arial"/>
          <w:spacing w:val="-2"/>
          <w:sz w:val="22"/>
          <w:lang w:val="en-US"/>
        </w:rPr>
        <w:t xml:space="preserve"> (</w:t>
      </w:r>
      <w:r w:rsidR="00BD4112" w:rsidRPr="00C90569">
        <w:rPr>
          <w:rFonts w:ascii="Arial" w:hAnsi="Arial" w:cs="Arial"/>
          <w:spacing w:val="-2"/>
          <w:sz w:val="22"/>
          <w:lang w:val="en-US"/>
        </w:rPr>
        <w:t>line 2</w:t>
      </w:r>
      <w:r w:rsidR="006B13BD" w:rsidRPr="00C90569">
        <w:rPr>
          <w:rFonts w:ascii="Arial" w:hAnsi="Arial" w:cs="Arial"/>
          <w:spacing w:val="-2"/>
          <w:sz w:val="22"/>
          <w:lang w:val="en-US"/>
        </w:rPr>
        <w:t>)</w:t>
      </w:r>
    </w:p>
    <w:p w14:paraId="2CFA2AA1" w14:textId="77777777" w:rsidR="00546E60" w:rsidRPr="00C90569" w:rsidRDefault="00FD336D" w:rsidP="00C90569">
      <w:pPr>
        <w:pStyle w:val="Prrafodelista"/>
        <w:numPr>
          <w:ilvl w:val="0"/>
          <w:numId w:val="32"/>
        </w:numPr>
        <w:tabs>
          <w:tab w:val="left" w:pos="-720"/>
          <w:tab w:val="left" w:pos="0"/>
        </w:tabs>
        <w:suppressAutoHyphens/>
        <w:jc w:val="both"/>
        <w:rPr>
          <w:rFonts w:ascii="Arial" w:hAnsi="Arial" w:cs="Arial"/>
          <w:spacing w:val="-2"/>
          <w:sz w:val="22"/>
          <w:lang w:val="en-US"/>
        </w:rPr>
      </w:pPr>
      <w:r w:rsidRPr="00C90569">
        <w:rPr>
          <w:rFonts w:ascii="Arial" w:hAnsi="Arial" w:cs="Arial"/>
          <w:spacing w:val="-2"/>
          <w:sz w:val="22"/>
          <w:lang w:val="en-US"/>
        </w:rPr>
        <w:t>More than one answer is right</w:t>
      </w:r>
    </w:p>
    <w:p w14:paraId="14422E18" w14:textId="77777777" w:rsidR="00546E60" w:rsidRPr="00C90569" w:rsidRDefault="007265F1" w:rsidP="00C90569">
      <w:pPr>
        <w:pStyle w:val="Prrafodelista"/>
        <w:numPr>
          <w:ilvl w:val="0"/>
          <w:numId w:val="32"/>
        </w:numPr>
        <w:tabs>
          <w:tab w:val="left" w:pos="-720"/>
          <w:tab w:val="left" w:pos="0"/>
        </w:tabs>
        <w:suppressAutoHyphens/>
        <w:jc w:val="both"/>
        <w:rPr>
          <w:rFonts w:ascii="Arial" w:hAnsi="Arial" w:cs="Arial"/>
          <w:spacing w:val="-2"/>
          <w:sz w:val="22"/>
          <w:lang w:val="en-US"/>
        </w:rPr>
      </w:pPr>
      <w:r w:rsidRPr="00C90569">
        <w:rPr>
          <w:rFonts w:ascii="Arial" w:hAnsi="Arial" w:cs="Arial"/>
          <w:spacing w:val="-2"/>
          <w:sz w:val="22"/>
          <w:lang w:val="en-US"/>
        </w:rPr>
        <w:t>None of the answers is right</w:t>
      </w:r>
    </w:p>
    <w:p w14:paraId="49EF0CC2" w14:textId="77777777" w:rsidR="0074032B" w:rsidRPr="007265F1" w:rsidRDefault="0074032B" w:rsidP="007265F1">
      <w:pPr>
        <w:tabs>
          <w:tab w:val="left" w:pos="-720"/>
          <w:tab w:val="left" w:pos="0"/>
        </w:tabs>
        <w:suppressAutoHyphens/>
        <w:ind w:left="720" w:hanging="720"/>
        <w:jc w:val="both"/>
        <w:rPr>
          <w:rFonts w:ascii="Arial" w:hAnsi="Arial" w:cs="Arial"/>
          <w:spacing w:val="-2"/>
          <w:sz w:val="22"/>
          <w:szCs w:val="22"/>
          <w:lang w:val="en-US"/>
        </w:rPr>
      </w:pPr>
    </w:p>
    <w:p w14:paraId="72C95799" w14:textId="1C1403A1" w:rsidR="00737E13" w:rsidRPr="00DC53E6" w:rsidRDefault="00737E13" w:rsidP="00301323">
      <w:pPr>
        <w:pStyle w:val="Prrafodelista"/>
        <w:widowControl/>
        <w:numPr>
          <w:ilvl w:val="0"/>
          <w:numId w:val="10"/>
        </w:numPr>
        <w:tabs>
          <w:tab w:val="left" w:pos="-720"/>
        </w:tabs>
        <w:suppressAutoHyphens/>
        <w:ind w:left="425" w:hanging="425"/>
        <w:jc w:val="both"/>
        <w:rPr>
          <w:rFonts w:ascii="Arial" w:eastAsiaTheme="minorHAnsi" w:hAnsi="Arial" w:cs="Arial"/>
          <w:b/>
          <w:snapToGrid/>
          <w:spacing w:val="-2"/>
          <w:sz w:val="22"/>
          <w:szCs w:val="22"/>
          <w:lang w:val="en-GB" w:eastAsia="en-US"/>
        </w:rPr>
      </w:pPr>
      <w:r w:rsidRPr="00DC53E6">
        <w:rPr>
          <w:rFonts w:ascii="Arial" w:eastAsiaTheme="minorHAnsi" w:hAnsi="Arial" w:cs="Arial"/>
          <w:b/>
          <w:snapToGrid/>
          <w:spacing w:val="-2"/>
          <w:sz w:val="22"/>
          <w:szCs w:val="22"/>
          <w:lang w:val="en-GB" w:eastAsia="en-US"/>
        </w:rPr>
        <w:t xml:space="preserve">Considering the object </w:t>
      </w:r>
      <w:proofErr w:type="spellStart"/>
      <w:r w:rsidR="00B37E09" w:rsidRPr="00B37E09">
        <w:rPr>
          <w:rFonts w:ascii="Arial" w:eastAsiaTheme="minorHAnsi" w:hAnsi="Arial" w:cs="Arial"/>
          <w:b/>
          <w:i/>
          <w:snapToGrid/>
          <w:spacing w:val="-2"/>
          <w:sz w:val="22"/>
          <w:szCs w:val="22"/>
          <w:lang w:val="en-GB" w:eastAsia="en-US"/>
        </w:rPr>
        <w:t>pT</w:t>
      </w:r>
      <w:proofErr w:type="spellEnd"/>
      <w:r w:rsidRPr="00DC53E6">
        <w:rPr>
          <w:rFonts w:ascii="Arial" w:eastAsiaTheme="minorHAnsi" w:hAnsi="Arial" w:cs="Arial"/>
          <w:b/>
          <w:snapToGrid/>
          <w:spacing w:val="-2"/>
          <w:sz w:val="22"/>
          <w:szCs w:val="22"/>
          <w:lang w:val="en-GB" w:eastAsia="en-US"/>
        </w:rPr>
        <w:t xml:space="preserve"> was correctly registered in the object </w:t>
      </w:r>
      <w:r w:rsidR="00B37E09" w:rsidRPr="00B37E09">
        <w:rPr>
          <w:rFonts w:ascii="Arial" w:eastAsiaTheme="minorHAnsi" w:hAnsi="Arial" w:cs="Arial"/>
          <w:b/>
          <w:i/>
          <w:snapToGrid/>
          <w:spacing w:val="-2"/>
          <w:sz w:val="22"/>
          <w:szCs w:val="22"/>
          <w:lang w:val="en-GB" w:eastAsia="en-US"/>
        </w:rPr>
        <w:t>area</w:t>
      </w:r>
      <w:r w:rsidRPr="00DC53E6">
        <w:rPr>
          <w:rFonts w:ascii="Arial" w:eastAsiaTheme="minorHAnsi" w:hAnsi="Arial" w:cs="Arial"/>
          <w:b/>
          <w:snapToGrid/>
          <w:spacing w:val="-2"/>
          <w:sz w:val="22"/>
          <w:szCs w:val="22"/>
          <w:lang w:val="en-GB" w:eastAsia="en-US"/>
        </w:rPr>
        <w:t>, if we want to stop it from listening the event on the object area, the code we must use is…</w:t>
      </w:r>
    </w:p>
    <w:p w14:paraId="313282B7" w14:textId="77777777" w:rsidR="00737E13" w:rsidRPr="00C90569" w:rsidRDefault="008903DE" w:rsidP="00CD682B">
      <w:pPr>
        <w:pStyle w:val="Prrafodelista"/>
        <w:numPr>
          <w:ilvl w:val="0"/>
          <w:numId w:val="33"/>
        </w:numPr>
        <w:tabs>
          <w:tab w:val="left" w:pos="-720"/>
          <w:tab w:val="left" w:pos="0"/>
        </w:tabs>
        <w:suppressAutoHyphens/>
        <w:jc w:val="both"/>
        <w:rPr>
          <w:rFonts w:ascii="Arial" w:hAnsi="Arial" w:cs="Arial"/>
          <w:spacing w:val="-2"/>
          <w:sz w:val="22"/>
          <w:lang w:val="en-US"/>
        </w:rPr>
      </w:pPr>
      <w:commentRangeStart w:id="23"/>
      <w:proofErr w:type="spellStart"/>
      <w:r w:rsidRPr="00C90569">
        <w:rPr>
          <w:rFonts w:ascii="Arial" w:hAnsi="Arial" w:cs="Arial"/>
          <w:spacing w:val="-2"/>
          <w:sz w:val="22"/>
          <w:lang w:val="en-US"/>
        </w:rPr>
        <w:t>area</w:t>
      </w:r>
      <w:r w:rsidR="00737E13" w:rsidRPr="00C90569">
        <w:rPr>
          <w:rFonts w:ascii="Arial" w:hAnsi="Arial" w:cs="Arial"/>
          <w:spacing w:val="-2"/>
          <w:sz w:val="22"/>
          <w:lang w:val="en-US"/>
        </w:rPr>
        <w:t>.removeKeyListener</w:t>
      </w:r>
      <w:proofErr w:type="spellEnd"/>
      <w:r w:rsidR="00737E13" w:rsidRPr="00C90569">
        <w:rPr>
          <w:rFonts w:ascii="Arial" w:hAnsi="Arial" w:cs="Arial"/>
          <w:spacing w:val="-2"/>
          <w:sz w:val="22"/>
          <w:lang w:val="en-US"/>
        </w:rPr>
        <w:t>(</w:t>
      </w:r>
      <w:proofErr w:type="spellStart"/>
      <w:r w:rsidR="00737E13" w:rsidRPr="00C90569">
        <w:rPr>
          <w:rFonts w:ascii="Arial" w:hAnsi="Arial" w:cs="Arial"/>
          <w:spacing w:val="-2"/>
          <w:sz w:val="22"/>
          <w:lang w:val="en-US"/>
        </w:rPr>
        <w:t>pT</w:t>
      </w:r>
      <w:proofErr w:type="spellEnd"/>
      <w:r w:rsidR="00737E13" w:rsidRPr="00C90569">
        <w:rPr>
          <w:rFonts w:ascii="Arial" w:hAnsi="Arial" w:cs="Arial"/>
          <w:spacing w:val="-2"/>
          <w:sz w:val="22"/>
          <w:lang w:val="en-US"/>
        </w:rPr>
        <w:t>);</w:t>
      </w:r>
      <w:commentRangeEnd w:id="23"/>
      <w:r w:rsidR="00B37E09">
        <w:rPr>
          <w:rStyle w:val="Refdecomentario"/>
        </w:rPr>
        <w:commentReference w:id="23"/>
      </w:r>
    </w:p>
    <w:p w14:paraId="79CD8350" w14:textId="77777777" w:rsidR="00737E13" w:rsidRPr="00C90569" w:rsidRDefault="008903DE" w:rsidP="00CD682B">
      <w:pPr>
        <w:pStyle w:val="Prrafodelista"/>
        <w:numPr>
          <w:ilvl w:val="0"/>
          <w:numId w:val="33"/>
        </w:numPr>
        <w:tabs>
          <w:tab w:val="left" w:pos="-720"/>
          <w:tab w:val="left" w:pos="0"/>
        </w:tabs>
        <w:suppressAutoHyphens/>
        <w:jc w:val="both"/>
        <w:rPr>
          <w:rFonts w:ascii="Arial" w:hAnsi="Arial" w:cs="Arial"/>
          <w:spacing w:val="-2"/>
          <w:sz w:val="22"/>
          <w:lang w:val="en-US"/>
        </w:rPr>
      </w:pPr>
      <w:proofErr w:type="spellStart"/>
      <w:r w:rsidRPr="00C90569">
        <w:rPr>
          <w:rFonts w:ascii="Arial" w:hAnsi="Arial" w:cs="Arial"/>
          <w:spacing w:val="-2"/>
          <w:sz w:val="22"/>
          <w:lang w:val="en-US"/>
        </w:rPr>
        <w:t>pT.removeKeyListener</w:t>
      </w:r>
      <w:proofErr w:type="spellEnd"/>
      <w:r w:rsidRPr="00C90569">
        <w:rPr>
          <w:rFonts w:ascii="Arial" w:hAnsi="Arial" w:cs="Arial"/>
          <w:spacing w:val="-2"/>
          <w:sz w:val="22"/>
          <w:lang w:val="en-US"/>
        </w:rPr>
        <w:t>(area</w:t>
      </w:r>
      <w:r w:rsidR="00737E13" w:rsidRPr="00C90569">
        <w:rPr>
          <w:rFonts w:ascii="Arial" w:hAnsi="Arial" w:cs="Arial"/>
          <w:spacing w:val="-2"/>
          <w:sz w:val="22"/>
          <w:lang w:val="en-US"/>
        </w:rPr>
        <w:t>);</w:t>
      </w:r>
    </w:p>
    <w:p w14:paraId="5C339649" w14:textId="77777777" w:rsidR="00737E13" w:rsidRPr="00C90569" w:rsidRDefault="008903DE" w:rsidP="00CD682B">
      <w:pPr>
        <w:pStyle w:val="Prrafodelista"/>
        <w:numPr>
          <w:ilvl w:val="0"/>
          <w:numId w:val="33"/>
        </w:numPr>
        <w:tabs>
          <w:tab w:val="left" w:pos="-720"/>
          <w:tab w:val="left" w:pos="0"/>
        </w:tabs>
        <w:suppressAutoHyphens/>
        <w:jc w:val="both"/>
        <w:rPr>
          <w:rFonts w:ascii="Arial" w:hAnsi="Arial" w:cs="Arial"/>
          <w:spacing w:val="-2"/>
          <w:sz w:val="22"/>
          <w:lang w:val="en-US"/>
        </w:rPr>
      </w:pPr>
      <w:proofErr w:type="spellStart"/>
      <w:r w:rsidRPr="00C90569">
        <w:rPr>
          <w:rFonts w:ascii="Arial" w:hAnsi="Arial" w:cs="Arial"/>
          <w:spacing w:val="-2"/>
          <w:sz w:val="22"/>
          <w:lang w:val="en-US"/>
        </w:rPr>
        <w:t>area</w:t>
      </w:r>
      <w:r w:rsidR="00737E13" w:rsidRPr="00C90569">
        <w:rPr>
          <w:rFonts w:ascii="Arial" w:hAnsi="Arial" w:cs="Arial"/>
          <w:spacing w:val="-2"/>
          <w:sz w:val="22"/>
          <w:lang w:val="en-US"/>
        </w:rPr>
        <w:t>.deleteKeyListener</w:t>
      </w:r>
      <w:proofErr w:type="spellEnd"/>
      <w:r w:rsidR="00737E13" w:rsidRPr="00C90569">
        <w:rPr>
          <w:rFonts w:ascii="Arial" w:hAnsi="Arial" w:cs="Arial"/>
          <w:spacing w:val="-2"/>
          <w:sz w:val="22"/>
          <w:lang w:val="en-US"/>
        </w:rPr>
        <w:t>(</w:t>
      </w:r>
      <w:proofErr w:type="spellStart"/>
      <w:r w:rsidR="00737E13" w:rsidRPr="00C90569">
        <w:rPr>
          <w:rFonts w:ascii="Arial" w:hAnsi="Arial" w:cs="Arial"/>
          <w:spacing w:val="-2"/>
          <w:sz w:val="22"/>
          <w:lang w:val="en-US"/>
        </w:rPr>
        <w:t>pT</w:t>
      </w:r>
      <w:proofErr w:type="spellEnd"/>
      <w:r w:rsidR="00737E13" w:rsidRPr="00C90569">
        <w:rPr>
          <w:rFonts w:ascii="Arial" w:hAnsi="Arial" w:cs="Arial"/>
          <w:spacing w:val="-2"/>
          <w:sz w:val="22"/>
          <w:lang w:val="en-US"/>
        </w:rPr>
        <w:t>);</w:t>
      </w:r>
    </w:p>
    <w:p w14:paraId="42196309" w14:textId="77777777" w:rsidR="00737E13" w:rsidRPr="00C90569" w:rsidRDefault="00737E13" w:rsidP="00CD682B">
      <w:pPr>
        <w:pStyle w:val="Prrafodelista"/>
        <w:numPr>
          <w:ilvl w:val="0"/>
          <w:numId w:val="33"/>
        </w:numPr>
        <w:tabs>
          <w:tab w:val="left" w:pos="-720"/>
          <w:tab w:val="left" w:pos="0"/>
        </w:tabs>
        <w:suppressAutoHyphens/>
        <w:jc w:val="both"/>
        <w:rPr>
          <w:rFonts w:ascii="Arial" w:hAnsi="Arial" w:cs="Arial"/>
          <w:spacing w:val="-2"/>
          <w:sz w:val="22"/>
          <w:lang w:val="en-US"/>
        </w:rPr>
      </w:pPr>
      <w:proofErr w:type="spellStart"/>
      <w:proofErr w:type="gramStart"/>
      <w:r w:rsidRPr="00C90569">
        <w:rPr>
          <w:rFonts w:ascii="Arial" w:hAnsi="Arial" w:cs="Arial"/>
          <w:spacing w:val="-2"/>
          <w:sz w:val="22"/>
          <w:lang w:val="en-US"/>
        </w:rPr>
        <w:t>pT</w:t>
      </w:r>
      <w:proofErr w:type="gramEnd"/>
      <w:r w:rsidRPr="00C90569">
        <w:rPr>
          <w:rFonts w:ascii="Arial" w:hAnsi="Arial" w:cs="Arial"/>
          <w:spacing w:val="-2"/>
          <w:sz w:val="22"/>
          <w:lang w:val="en-US"/>
        </w:rPr>
        <w:t>.</w:t>
      </w:r>
      <w:proofErr w:type="spellEnd"/>
      <w:r w:rsidRPr="00C90569">
        <w:rPr>
          <w:rFonts w:ascii="Arial" w:hAnsi="Arial" w:cs="Arial"/>
          <w:spacing w:val="-2"/>
          <w:sz w:val="22"/>
          <w:lang w:val="en-US"/>
        </w:rPr>
        <w:t xml:space="preserve"> </w:t>
      </w:r>
      <w:proofErr w:type="spellStart"/>
      <w:r w:rsidRPr="00C90569">
        <w:rPr>
          <w:rFonts w:ascii="Arial" w:hAnsi="Arial" w:cs="Arial"/>
          <w:spacing w:val="-2"/>
          <w:sz w:val="22"/>
          <w:lang w:val="en-US"/>
        </w:rPr>
        <w:t>deleteKeyListener</w:t>
      </w:r>
      <w:proofErr w:type="spellEnd"/>
      <w:r w:rsidRPr="00C90569">
        <w:rPr>
          <w:rFonts w:ascii="Arial" w:hAnsi="Arial" w:cs="Arial"/>
          <w:spacing w:val="-2"/>
          <w:sz w:val="22"/>
          <w:lang w:val="en-US"/>
        </w:rPr>
        <w:t>(</w:t>
      </w:r>
      <w:r w:rsidR="008903DE" w:rsidRPr="00C90569">
        <w:rPr>
          <w:rFonts w:ascii="Arial" w:hAnsi="Arial" w:cs="Arial"/>
          <w:spacing w:val="-2"/>
          <w:sz w:val="22"/>
          <w:lang w:val="en-US"/>
        </w:rPr>
        <w:t>area</w:t>
      </w:r>
      <w:r w:rsidRPr="00C90569">
        <w:rPr>
          <w:rFonts w:ascii="Arial" w:hAnsi="Arial" w:cs="Arial"/>
          <w:spacing w:val="-2"/>
          <w:sz w:val="22"/>
          <w:lang w:val="en-US"/>
        </w:rPr>
        <w:t>);</w:t>
      </w:r>
    </w:p>
    <w:p w14:paraId="62F9150D" w14:textId="77777777" w:rsidR="00737E13" w:rsidRPr="00C90569" w:rsidRDefault="00737E13" w:rsidP="00CD682B">
      <w:pPr>
        <w:pStyle w:val="Prrafodelista"/>
        <w:numPr>
          <w:ilvl w:val="0"/>
          <w:numId w:val="33"/>
        </w:numPr>
        <w:tabs>
          <w:tab w:val="left" w:pos="-720"/>
          <w:tab w:val="left" w:pos="0"/>
        </w:tabs>
        <w:suppressAutoHyphens/>
        <w:jc w:val="both"/>
        <w:rPr>
          <w:rFonts w:ascii="Arial" w:hAnsi="Arial" w:cs="Arial"/>
          <w:spacing w:val="-2"/>
          <w:sz w:val="22"/>
          <w:lang w:val="en-US"/>
        </w:rPr>
      </w:pPr>
      <w:proofErr w:type="spellStart"/>
      <w:r w:rsidRPr="00C90569">
        <w:rPr>
          <w:rFonts w:ascii="Arial" w:hAnsi="Arial" w:cs="Arial"/>
          <w:spacing w:val="-2"/>
          <w:sz w:val="22"/>
          <w:lang w:val="en-US"/>
        </w:rPr>
        <w:t>pT.addKeyListener</w:t>
      </w:r>
      <w:proofErr w:type="spellEnd"/>
      <w:r w:rsidRPr="00C90569">
        <w:rPr>
          <w:rFonts w:ascii="Arial" w:hAnsi="Arial" w:cs="Arial"/>
          <w:spacing w:val="-2"/>
          <w:sz w:val="22"/>
          <w:lang w:val="en-US"/>
        </w:rPr>
        <w:t>(null);</w:t>
      </w:r>
    </w:p>
    <w:p w14:paraId="08A98A30" w14:textId="77777777" w:rsidR="005A08CD" w:rsidRDefault="005A08CD" w:rsidP="00546E60">
      <w:pPr>
        <w:tabs>
          <w:tab w:val="left" w:pos="-720"/>
        </w:tabs>
        <w:suppressAutoHyphens/>
        <w:jc w:val="both"/>
        <w:rPr>
          <w:rFonts w:ascii="Arial" w:hAnsi="Arial" w:cs="Arial"/>
          <w:spacing w:val="-2"/>
          <w:sz w:val="22"/>
          <w:lang w:val="en-US"/>
        </w:rPr>
      </w:pPr>
    </w:p>
    <w:p w14:paraId="6B270D94" w14:textId="77777777" w:rsidR="005A08CD" w:rsidRDefault="005A08CD" w:rsidP="00546E60">
      <w:pPr>
        <w:tabs>
          <w:tab w:val="left" w:pos="-720"/>
        </w:tabs>
        <w:suppressAutoHyphens/>
        <w:jc w:val="both"/>
        <w:rPr>
          <w:rFonts w:ascii="Arial" w:hAnsi="Arial" w:cs="Arial"/>
          <w:spacing w:val="-2"/>
          <w:sz w:val="22"/>
          <w:lang w:val="en-US"/>
        </w:rPr>
      </w:pPr>
    </w:p>
    <w:p w14:paraId="5440E52B" w14:textId="77777777" w:rsidR="005908DE" w:rsidRPr="0057501C" w:rsidRDefault="005908DE">
      <w:pPr>
        <w:rPr>
          <w:lang w:val="en-US"/>
        </w:rPr>
      </w:pPr>
    </w:p>
    <w:sectPr w:rsidR="005908DE" w:rsidRPr="0057501C" w:rsidSect="00AA2DAB">
      <w:footerReference w:type="even" r:id="rId14"/>
      <w:footerReference w:type="default" r:id="rId15"/>
      <w:endnotePr>
        <w:numFmt w:val="decimal"/>
      </w:endnotePr>
      <w:pgSz w:w="11907" w:h="16840" w:code="9"/>
      <w:pgMar w:top="426" w:right="680" w:bottom="284" w:left="680" w:header="1440" w:footer="40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Fernández Lanvin" w:date="2016-05-12T12:17:00Z" w:initials="DFL">
    <w:p w14:paraId="54793596" w14:textId="11229F00" w:rsidR="0039503C" w:rsidRDefault="0039503C">
      <w:pPr>
        <w:pStyle w:val="Textocomentario"/>
      </w:pPr>
      <w:r>
        <w:rPr>
          <w:rStyle w:val="Refdecomentario"/>
        </w:rPr>
        <w:annotationRef/>
      </w:r>
      <w:r>
        <w:t>ok</w:t>
      </w:r>
    </w:p>
  </w:comment>
  <w:comment w:id="1" w:author="Daniel Fernández Lanvin" w:date="2016-05-10T09:57:00Z" w:initials="DFL">
    <w:p w14:paraId="57142CA5" w14:textId="77777777" w:rsidR="003572D8" w:rsidRDefault="003572D8" w:rsidP="003572D8">
      <w:pPr>
        <w:pStyle w:val="Textocomentario"/>
      </w:pPr>
      <w:r>
        <w:rPr>
          <w:rStyle w:val="Refdecomentario"/>
        </w:rPr>
        <w:annotationRef/>
      </w:r>
    </w:p>
  </w:comment>
  <w:comment w:id="2" w:author="Daniel Fernández Lanvin" w:date="2015-04-27T10:57:00Z" w:initials="DFL">
    <w:p w14:paraId="3C0190AE" w14:textId="77777777" w:rsidR="002202C1" w:rsidRDefault="002202C1" w:rsidP="002202C1">
      <w:pPr>
        <w:pStyle w:val="Textocomentario"/>
      </w:pPr>
      <w:r>
        <w:rPr>
          <w:rStyle w:val="Refdecomentario"/>
        </w:rPr>
        <w:annotationRef/>
      </w:r>
      <w:r>
        <w:t>ok</w:t>
      </w:r>
    </w:p>
  </w:comment>
  <w:comment w:id="3" w:author="Daniel Fernández Lanvin" w:date="2016-05-10T09:54:00Z" w:initials="DFL">
    <w:p w14:paraId="23183BC7" w14:textId="77777777" w:rsidR="00BC5C05" w:rsidRDefault="00BC5C05" w:rsidP="00BC5C05">
      <w:pPr>
        <w:pStyle w:val="Textocomentario"/>
      </w:pPr>
      <w:r>
        <w:rPr>
          <w:rStyle w:val="Refdecomentario"/>
        </w:rPr>
        <w:annotationRef/>
      </w:r>
      <w:r>
        <w:t>Ésta</w:t>
      </w:r>
    </w:p>
  </w:comment>
  <w:comment w:id="4" w:author="Daniel Fernández Lanvin" w:date="2016-05-12T12:18:00Z" w:initials="DFL">
    <w:p w14:paraId="783A7F9D" w14:textId="39C81B53" w:rsidR="0039503C" w:rsidRDefault="0039503C">
      <w:pPr>
        <w:pStyle w:val="Textocomentario"/>
      </w:pPr>
      <w:r>
        <w:rPr>
          <w:rStyle w:val="Refdecomentario"/>
        </w:rPr>
        <w:annotationRef/>
      </w:r>
      <w:r>
        <w:t>ok</w:t>
      </w:r>
    </w:p>
  </w:comment>
  <w:comment w:id="5" w:author="Daniel Fernández Lanvin" w:date="2016-05-12T12:19:00Z" w:initials="DFL">
    <w:p w14:paraId="4CCD14CC" w14:textId="5A5D9D48" w:rsidR="0039503C" w:rsidRDefault="0039503C">
      <w:pPr>
        <w:pStyle w:val="Textocomentario"/>
      </w:pPr>
      <w:r>
        <w:rPr>
          <w:rStyle w:val="Refdecomentario"/>
        </w:rPr>
        <w:annotationRef/>
      </w:r>
      <w:r>
        <w:t>ok</w:t>
      </w:r>
    </w:p>
  </w:comment>
  <w:comment w:id="6" w:author="Daniel Fernández Lanvin" w:date="2016-05-10T09:56:00Z" w:initials="DFL">
    <w:p w14:paraId="73BA0F97" w14:textId="77777777" w:rsidR="003572D8" w:rsidRDefault="003572D8" w:rsidP="003572D8">
      <w:pPr>
        <w:pStyle w:val="Textocomentario"/>
      </w:pPr>
      <w:r>
        <w:rPr>
          <w:rStyle w:val="Refdecomentario"/>
        </w:rPr>
        <w:annotationRef/>
      </w:r>
      <w:r>
        <w:t>Ésta</w:t>
      </w:r>
    </w:p>
    <w:p w14:paraId="43F50CF1" w14:textId="77777777" w:rsidR="003572D8" w:rsidRDefault="003572D8" w:rsidP="003572D8">
      <w:pPr>
        <w:pStyle w:val="Textocomentario"/>
      </w:pPr>
    </w:p>
  </w:comment>
  <w:comment w:id="7" w:author="Daniel Fernández Lanvin" w:date="2016-05-12T12:19:00Z" w:initials="DFL">
    <w:p w14:paraId="28226749" w14:textId="39AC9FEB" w:rsidR="0039503C" w:rsidRDefault="0039503C">
      <w:pPr>
        <w:pStyle w:val="Textocomentario"/>
      </w:pPr>
      <w:r>
        <w:rPr>
          <w:rStyle w:val="Refdecomentario"/>
        </w:rPr>
        <w:annotationRef/>
      </w:r>
      <w:r>
        <w:t>ok</w:t>
      </w:r>
    </w:p>
  </w:comment>
  <w:comment w:id="8" w:author="Daniel Fernández Lanvin" w:date="2015-04-27T10:56:00Z" w:initials="DFL">
    <w:p w14:paraId="2AFE4169" w14:textId="77777777" w:rsidR="002202C1" w:rsidRDefault="002202C1" w:rsidP="002202C1">
      <w:pPr>
        <w:pStyle w:val="Textocomentario"/>
      </w:pPr>
      <w:r>
        <w:rPr>
          <w:rStyle w:val="Refdecomentario"/>
        </w:rPr>
        <w:annotationRef/>
      </w:r>
      <w:r>
        <w:t>ok</w:t>
      </w:r>
    </w:p>
  </w:comment>
  <w:comment w:id="9" w:author="Daniel Fernández Lanvin" w:date="2016-05-12T12:20:00Z" w:initials="DFL">
    <w:p w14:paraId="2E7FCA65" w14:textId="5CEB863E" w:rsidR="0039503C" w:rsidRDefault="0039503C">
      <w:pPr>
        <w:pStyle w:val="Textocomentario"/>
      </w:pPr>
      <w:r>
        <w:rPr>
          <w:rStyle w:val="Refdecomentario"/>
        </w:rPr>
        <w:annotationRef/>
      </w:r>
      <w:r>
        <w:t>ok</w:t>
      </w:r>
    </w:p>
  </w:comment>
  <w:comment w:id="10" w:author="Daniel Fernández Lanvin" w:date="2016-05-12T12:20:00Z" w:initials="DFL">
    <w:p w14:paraId="5289D330" w14:textId="0C77AA0A" w:rsidR="0039503C" w:rsidRDefault="0039503C">
      <w:pPr>
        <w:pStyle w:val="Textocomentario"/>
      </w:pPr>
      <w:r>
        <w:rPr>
          <w:rStyle w:val="Refdecomentario"/>
        </w:rPr>
        <w:annotationRef/>
      </w:r>
    </w:p>
  </w:comment>
  <w:comment w:id="11" w:author="Daniel Fernández Lanvin" w:date="2016-05-10T09:55:00Z" w:initials="DFL">
    <w:p w14:paraId="77201409" w14:textId="77777777" w:rsidR="003572D8" w:rsidRDefault="003572D8" w:rsidP="003572D8">
      <w:pPr>
        <w:pStyle w:val="Textocomentario"/>
      </w:pPr>
      <w:r>
        <w:rPr>
          <w:rStyle w:val="Refdecomentario"/>
        </w:rPr>
        <w:annotationRef/>
      </w:r>
      <w:r>
        <w:t>ok</w:t>
      </w:r>
    </w:p>
  </w:comment>
  <w:comment w:id="12" w:author="Daniel Fernández Lanvin" w:date="2016-05-12T12:21:00Z" w:initials="DFL">
    <w:p w14:paraId="7185B8AE" w14:textId="320AE114" w:rsidR="0039503C" w:rsidRDefault="0039503C">
      <w:pPr>
        <w:pStyle w:val="Textocomentario"/>
      </w:pPr>
      <w:r>
        <w:rPr>
          <w:rStyle w:val="Refdecomentario"/>
        </w:rPr>
        <w:annotationRef/>
      </w:r>
    </w:p>
  </w:comment>
  <w:comment w:id="14" w:author="Daniel Fernández Lanvin" w:date="2016-05-10T10:12:00Z" w:initials="DFL">
    <w:p w14:paraId="24AD94A2" w14:textId="77777777" w:rsidR="002A458D" w:rsidRDefault="002A458D" w:rsidP="002A458D">
      <w:pPr>
        <w:pStyle w:val="Textocomentario"/>
      </w:pPr>
      <w:r>
        <w:rPr>
          <w:rStyle w:val="Refdecomentario"/>
        </w:rPr>
        <w:annotationRef/>
      </w:r>
    </w:p>
  </w:comment>
  <w:comment w:id="15" w:author="Daniel Fernández Lanvin" w:date="2016-05-12T12:22:00Z" w:initials="DFL">
    <w:p w14:paraId="4FFA651F" w14:textId="0E2AD334" w:rsidR="0039503C" w:rsidRDefault="0039503C">
      <w:pPr>
        <w:pStyle w:val="Textocomentario"/>
      </w:pPr>
      <w:r>
        <w:rPr>
          <w:rStyle w:val="Refdecomentario"/>
        </w:rPr>
        <w:annotationRef/>
      </w:r>
      <w:r>
        <w:t>ok</w:t>
      </w:r>
    </w:p>
  </w:comment>
  <w:comment w:id="16" w:author="Daniel Fernández Lanvin" w:date="2016-05-12T12:23:00Z" w:initials="DFL">
    <w:p w14:paraId="1BF53674" w14:textId="2936BB56" w:rsidR="0039503C" w:rsidRDefault="0039503C">
      <w:pPr>
        <w:pStyle w:val="Textocomentario"/>
      </w:pPr>
      <w:r>
        <w:rPr>
          <w:rStyle w:val="Refdecomentario"/>
        </w:rPr>
        <w:annotationRef/>
      </w:r>
    </w:p>
  </w:comment>
  <w:comment w:id="17" w:author="Daniel Fernández Lanvin" w:date="2016-05-12T12:24:00Z" w:initials="DFL">
    <w:p w14:paraId="33BD98C0" w14:textId="0B99D4AC" w:rsidR="0039503C" w:rsidRDefault="0039503C">
      <w:pPr>
        <w:pStyle w:val="Textocomentario"/>
      </w:pPr>
      <w:r>
        <w:rPr>
          <w:rStyle w:val="Refdecomentario"/>
        </w:rPr>
        <w:annotationRef/>
      </w:r>
    </w:p>
  </w:comment>
  <w:comment w:id="18" w:author="Daniel Fernández Lanvin" w:date="2016-05-10T10:03:00Z" w:initials="DFL">
    <w:p w14:paraId="322BCBF7" w14:textId="77777777" w:rsidR="00AC0A7F" w:rsidRDefault="00AC0A7F" w:rsidP="00AC0A7F">
      <w:pPr>
        <w:pStyle w:val="Textocomentario"/>
      </w:pPr>
      <w:r>
        <w:rPr>
          <w:rStyle w:val="Refdecomentario"/>
        </w:rPr>
        <w:annotationRef/>
      </w:r>
    </w:p>
  </w:comment>
  <w:comment w:id="20" w:author="Daniel Fernández Lanvin" w:date="2016-05-10T10:01:00Z" w:initials="DFL">
    <w:p w14:paraId="553C96A6" w14:textId="77777777" w:rsidR="00AC0A7F" w:rsidRDefault="00AC0A7F" w:rsidP="00AC0A7F">
      <w:pPr>
        <w:pStyle w:val="Textocomentario"/>
      </w:pPr>
      <w:r>
        <w:rPr>
          <w:rStyle w:val="Refdecomentario"/>
        </w:rPr>
        <w:annotationRef/>
      </w:r>
    </w:p>
  </w:comment>
  <w:comment w:id="21" w:author="Daniel Fernández Lanvin" w:date="2016-05-12T12:26:00Z" w:initials="DFL">
    <w:p w14:paraId="7F308679" w14:textId="03A3CEAA" w:rsidR="0039503C" w:rsidRDefault="0039503C">
      <w:pPr>
        <w:pStyle w:val="Textocomentario"/>
      </w:pPr>
      <w:r>
        <w:rPr>
          <w:rStyle w:val="Refdecomentario"/>
        </w:rPr>
        <w:annotationRef/>
      </w:r>
    </w:p>
  </w:comment>
  <w:comment w:id="22" w:author="Daniel Fernández Lanvin" w:date="2016-05-12T12:27:00Z" w:initials="DFL">
    <w:p w14:paraId="3F878006" w14:textId="4C474BA2" w:rsidR="00D05A66" w:rsidRDefault="00D05A66">
      <w:pPr>
        <w:pStyle w:val="Textocomentario"/>
      </w:pPr>
      <w:r>
        <w:rPr>
          <w:rStyle w:val="Refdecomentario"/>
        </w:rPr>
        <w:annotationRef/>
      </w:r>
    </w:p>
  </w:comment>
  <w:comment w:id="23" w:author="Daniel Fernández Lanvin" w:date="2016-05-12T12:29:00Z" w:initials="DFL">
    <w:p w14:paraId="46DBED96" w14:textId="7E3672DF" w:rsidR="00B37E09" w:rsidRDefault="00B37E09">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793596" w15:done="0"/>
  <w15:commentEx w15:paraId="57142CA5" w15:done="0"/>
  <w15:commentEx w15:paraId="3C0190AE" w15:done="0"/>
  <w15:commentEx w15:paraId="23183BC7" w15:done="0"/>
  <w15:commentEx w15:paraId="783A7F9D" w15:done="0"/>
  <w15:commentEx w15:paraId="4CCD14CC" w15:done="0"/>
  <w15:commentEx w15:paraId="43F50CF1" w15:done="0"/>
  <w15:commentEx w15:paraId="28226749" w15:done="0"/>
  <w15:commentEx w15:paraId="2AFE4169" w15:done="0"/>
  <w15:commentEx w15:paraId="2E7FCA65" w15:done="0"/>
  <w15:commentEx w15:paraId="5289D330" w15:done="0"/>
  <w15:commentEx w15:paraId="77201409" w15:done="0"/>
  <w15:commentEx w15:paraId="7185B8AE" w15:done="0"/>
  <w15:commentEx w15:paraId="24AD94A2" w15:done="0"/>
  <w15:commentEx w15:paraId="4FFA651F" w15:done="0"/>
  <w15:commentEx w15:paraId="1BF53674" w15:done="0"/>
  <w15:commentEx w15:paraId="33BD98C0" w15:done="0"/>
  <w15:commentEx w15:paraId="322BCBF7" w15:done="0"/>
  <w15:commentEx w15:paraId="553C96A6" w15:done="0"/>
  <w15:commentEx w15:paraId="7F308679" w15:done="0"/>
  <w15:commentEx w15:paraId="3F878006" w15:done="0"/>
  <w15:commentEx w15:paraId="46DBED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2CFD7" w14:textId="77777777" w:rsidR="00BA297B" w:rsidRDefault="00BA297B" w:rsidP="00DB29FA">
      <w:r>
        <w:separator/>
      </w:r>
    </w:p>
  </w:endnote>
  <w:endnote w:type="continuationSeparator" w:id="0">
    <w:p w14:paraId="72066D72" w14:textId="77777777" w:rsidR="00BA297B" w:rsidRDefault="00BA297B" w:rsidP="00DB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4AB89" w14:textId="77777777" w:rsidR="00283BB4" w:rsidRDefault="001A4E89">
    <w:pPr>
      <w:pStyle w:val="Piedepgina"/>
      <w:framePr w:wrap="around" w:vAnchor="text" w:hAnchor="margin" w:xAlign="right" w:y="1"/>
      <w:rPr>
        <w:rStyle w:val="Nmerodepgina"/>
      </w:rPr>
    </w:pPr>
    <w:r>
      <w:rPr>
        <w:rStyle w:val="Nmerodepgina"/>
      </w:rPr>
      <w:fldChar w:fldCharType="begin"/>
    </w:r>
    <w:r w:rsidR="00546E60">
      <w:rPr>
        <w:rStyle w:val="Nmerodepgina"/>
      </w:rPr>
      <w:instrText xml:space="preserve">PAGE  </w:instrText>
    </w:r>
    <w:r>
      <w:rPr>
        <w:rStyle w:val="Nmerodepgina"/>
      </w:rPr>
      <w:fldChar w:fldCharType="end"/>
    </w:r>
  </w:p>
  <w:p w14:paraId="78C55153" w14:textId="77777777" w:rsidR="00283BB4" w:rsidRDefault="00BA297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B26D" w14:textId="77777777" w:rsidR="00283BB4" w:rsidRDefault="00BA29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851F6" w14:textId="77777777" w:rsidR="00BA297B" w:rsidRDefault="00BA297B" w:rsidP="00DB29FA">
      <w:r>
        <w:separator/>
      </w:r>
    </w:p>
  </w:footnote>
  <w:footnote w:type="continuationSeparator" w:id="0">
    <w:p w14:paraId="1179F51A" w14:textId="77777777" w:rsidR="00BA297B" w:rsidRDefault="00BA297B" w:rsidP="00DB29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F3F"/>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BE1A3E"/>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2E01AC"/>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6F13FA"/>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0FB00B05"/>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2BC5A5B"/>
    <w:multiLevelType w:val="hybridMultilevel"/>
    <w:tmpl w:val="271A79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389248F"/>
    <w:multiLevelType w:val="hybridMultilevel"/>
    <w:tmpl w:val="8420695C"/>
    <w:lvl w:ilvl="0" w:tplc="0C0A0019">
      <w:start w:val="1"/>
      <w:numFmt w:val="lowerLetter"/>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nsid w:val="1F0F4BDA"/>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1B0134D"/>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44E6B6C"/>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5E56C80"/>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BFF1630"/>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CDB0E35"/>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BA77A8"/>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DA360E"/>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4E32077"/>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55667F7"/>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70742B7"/>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7CE2206"/>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88C1F17"/>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B2820F1"/>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nsid w:val="3B7117AF"/>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D1E5806"/>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1DA1735"/>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24E7794"/>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nsid w:val="44F2462D"/>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5B03DFA"/>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60E49CD"/>
    <w:multiLevelType w:val="hybridMultilevel"/>
    <w:tmpl w:val="016E55E0"/>
    <w:lvl w:ilvl="0" w:tplc="D9367D2C">
      <w:start w:val="1"/>
      <w:numFmt w:val="decimal"/>
      <w:lvlText w:val="%1."/>
      <w:lvlJc w:val="left"/>
      <w:pPr>
        <w:ind w:left="1080" w:hanging="360"/>
      </w:pPr>
      <w:rPr>
        <w:rFonts w:ascii="Arial" w:eastAsia="Times New Roman" w:hAnsi="Arial" w:cs="Arial"/>
      </w:rPr>
    </w:lvl>
    <w:lvl w:ilvl="1" w:tplc="0C0A0019" w:tentative="1">
      <w:start w:val="1"/>
      <w:numFmt w:val="lowerLetter"/>
      <w:lvlText w:val="%2."/>
      <w:lvlJc w:val="left"/>
      <w:pPr>
        <w:ind w:left="732" w:hanging="360"/>
      </w:pPr>
    </w:lvl>
    <w:lvl w:ilvl="2" w:tplc="0C0A001B" w:tentative="1">
      <w:start w:val="1"/>
      <w:numFmt w:val="lowerRoman"/>
      <w:lvlText w:val="%3."/>
      <w:lvlJc w:val="right"/>
      <w:pPr>
        <w:ind w:left="1452" w:hanging="180"/>
      </w:pPr>
    </w:lvl>
    <w:lvl w:ilvl="3" w:tplc="0C0A000F" w:tentative="1">
      <w:start w:val="1"/>
      <w:numFmt w:val="decimal"/>
      <w:lvlText w:val="%4."/>
      <w:lvlJc w:val="left"/>
      <w:pPr>
        <w:ind w:left="2172" w:hanging="360"/>
      </w:pPr>
    </w:lvl>
    <w:lvl w:ilvl="4" w:tplc="0C0A0019" w:tentative="1">
      <w:start w:val="1"/>
      <w:numFmt w:val="lowerLetter"/>
      <w:lvlText w:val="%5."/>
      <w:lvlJc w:val="left"/>
      <w:pPr>
        <w:ind w:left="2892" w:hanging="360"/>
      </w:pPr>
    </w:lvl>
    <w:lvl w:ilvl="5" w:tplc="0C0A001B" w:tentative="1">
      <w:start w:val="1"/>
      <w:numFmt w:val="lowerRoman"/>
      <w:lvlText w:val="%6."/>
      <w:lvlJc w:val="right"/>
      <w:pPr>
        <w:ind w:left="3612" w:hanging="180"/>
      </w:pPr>
    </w:lvl>
    <w:lvl w:ilvl="6" w:tplc="0C0A000F" w:tentative="1">
      <w:start w:val="1"/>
      <w:numFmt w:val="decimal"/>
      <w:lvlText w:val="%7."/>
      <w:lvlJc w:val="left"/>
      <w:pPr>
        <w:ind w:left="4332" w:hanging="360"/>
      </w:pPr>
    </w:lvl>
    <w:lvl w:ilvl="7" w:tplc="0C0A0019" w:tentative="1">
      <w:start w:val="1"/>
      <w:numFmt w:val="lowerLetter"/>
      <w:lvlText w:val="%8."/>
      <w:lvlJc w:val="left"/>
      <w:pPr>
        <w:ind w:left="5052" w:hanging="360"/>
      </w:pPr>
    </w:lvl>
    <w:lvl w:ilvl="8" w:tplc="0C0A001B" w:tentative="1">
      <w:start w:val="1"/>
      <w:numFmt w:val="lowerRoman"/>
      <w:lvlText w:val="%9."/>
      <w:lvlJc w:val="right"/>
      <w:pPr>
        <w:ind w:left="5772" w:hanging="180"/>
      </w:pPr>
    </w:lvl>
  </w:abstractNum>
  <w:abstractNum w:abstractNumId="28">
    <w:nsid w:val="46C70EFB"/>
    <w:multiLevelType w:val="hybridMultilevel"/>
    <w:tmpl w:val="2232506C"/>
    <w:lvl w:ilvl="0" w:tplc="D9367D2C">
      <w:start w:val="1"/>
      <w:numFmt w:val="decimal"/>
      <w:lvlText w:val="%1."/>
      <w:lvlJc w:val="left"/>
      <w:pPr>
        <w:ind w:left="1353" w:hanging="360"/>
      </w:pPr>
      <w:rPr>
        <w:rFonts w:ascii="Arial" w:eastAsia="Times New Roman" w:hAnsi="Arial" w:cs="Arial"/>
      </w:rPr>
    </w:lvl>
    <w:lvl w:ilvl="1" w:tplc="0C0A0019" w:tentative="1">
      <w:start w:val="1"/>
      <w:numFmt w:val="lowerLetter"/>
      <w:lvlText w:val="%2."/>
      <w:lvlJc w:val="left"/>
      <w:pPr>
        <w:ind w:left="732" w:hanging="360"/>
      </w:pPr>
    </w:lvl>
    <w:lvl w:ilvl="2" w:tplc="0C0A001B" w:tentative="1">
      <w:start w:val="1"/>
      <w:numFmt w:val="lowerRoman"/>
      <w:lvlText w:val="%3."/>
      <w:lvlJc w:val="right"/>
      <w:pPr>
        <w:ind w:left="1452" w:hanging="180"/>
      </w:pPr>
    </w:lvl>
    <w:lvl w:ilvl="3" w:tplc="0C0A000F" w:tentative="1">
      <w:start w:val="1"/>
      <w:numFmt w:val="decimal"/>
      <w:lvlText w:val="%4."/>
      <w:lvlJc w:val="left"/>
      <w:pPr>
        <w:ind w:left="2172" w:hanging="360"/>
      </w:pPr>
    </w:lvl>
    <w:lvl w:ilvl="4" w:tplc="0C0A0019" w:tentative="1">
      <w:start w:val="1"/>
      <w:numFmt w:val="lowerLetter"/>
      <w:lvlText w:val="%5."/>
      <w:lvlJc w:val="left"/>
      <w:pPr>
        <w:ind w:left="2892" w:hanging="360"/>
      </w:pPr>
    </w:lvl>
    <w:lvl w:ilvl="5" w:tplc="0C0A001B" w:tentative="1">
      <w:start w:val="1"/>
      <w:numFmt w:val="lowerRoman"/>
      <w:lvlText w:val="%6."/>
      <w:lvlJc w:val="right"/>
      <w:pPr>
        <w:ind w:left="3612" w:hanging="180"/>
      </w:pPr>
    </w:lvl>
    <w:lvl w:ilvl="6" w:tplc="0C0A000F" w:tentative="1">
      <w:start w:val="1"/>
      <w:numFmt w:val="decimal"/>
      <w:lvlText w:val="%7."/>
      <w:lvlJc w:val="left"/>
      <w:pPr>
        <w:ind w:left="4332" w:hanging="360"/>
      </w:pPr>
    </w:lvl>
    <w:lvl w:ilvl="7" w:tplc="0C0A0019" w:tentative="1">
      <w:start w:val="1"/>
      <w:numFmt w:val="lowerLetter"/>
      <w:lvlText w:val="%8."/>
      <w:lvlJc w:val="left"/>
      <w:pPr>
        <w:ind w:left="5052" w:hanging="360"/>
      </w:pPr>
    </w:lvl>
    <w:lvl w:ilvl="8" w:tplc="0C0A001B" w:tentative="1">
      <w:start w:val="1"/>
      <w:numFmt w:val="lowerRoman"/>
      <w:lvlText w:val="%9."/>
      <w:lvlJc w:val="right"/>
      <w:pPr>
        <w:ind w:left="5772" w:hanging="180"/>
      </w:pPr>
    </w:lvl>
  </w:abstractNum>
  <w:abstractNum w:abstractNumId="29">
    <w:nsid w:val="49870C66"/>
    <w:multiLevelType w:val="hybridMultilevel"/>
    <w:tmpl w:val="B6A21A18"/>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nsid w:val="4A306014"/>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AF14847"/>
    <w:multiLevelType w:val="hybridMultilevel"/>
    <w:tmpl w:val="271A79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E8762CD"/>
    <w:multiLevelType w:val="hybridMultilevel"/>
    <w:tmpl w:val="203602C6"/>
    <w:lvl w:ilvl="0" w:tplc="D9367D2C">
      <w:start w:val="1"/>
      <w:numFmt w:val="decimal"/>
      <w:lvlText w:val="%1."/>
      <w:lvlJc w:val="left"/>
      <w:pPr>
        <w:ind w:left="360" w:hanging="360"/>
      </w:pPr>
      <w:rPr>
        <w:rFonts w:ascii="Arial" w:eastAsia="Times New Roman" w:hAnsi="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10009B9"/>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3E0656"/>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7834CE0"/>
    <w:multiLevelType w:val="hybridMultilevel"/>
    <w:tmpl w:val="D152C14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6">
    <w:nsid w:val="6AA4707D"/>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2F2754"/>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C0670F5"/>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D6F190F"/>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EE04DD1"/>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1">
    <w:nsid w:val="6FCC37E0"/>
    <w:multiLevelType w:val="hybridMultilevel"/>
    <w:tmpl w:val="B6A21A18"/>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2">
    <w:nsid w:val="745527CD"/>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8826E35"/>
    <w:multiLevelType w:val="hybridMultilevel"/>
    <w:tmpl w:val="86502340"/>
    <w:lvl w:ilvl="0" w:tplc="6A7EEF58">
      <w:start w:val="1"/>
      <w:numFmt w:val="bullet"/>
      <w:lvlText w:val=""/>
      <w:lvlJc w:val="left"/>
      <w:pPr>
        <w:ind w:left="1494"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7CBB577B"/>
    <w:multiLevelType w:val="hybridMultilevel"/>
    <w:tmpl w:val="39B098F4"/>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E1C509E"/>
    <w:multiLevelType w:val="hybridMultilevel"/>
    <w:tmpl w:val="23109B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F330C05"/>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43"/>
  </w:num>
  <w:num w:numId="2">
    <w:abstractNumId w:val="31"/>
  </w:num>
  <w:num w:numId="3">
    <w:abstractNumId w:val="5"/>
  </w:num>
  <w:num w:numId="4">
    <w:abstractNumId w:val="32"/>
  </w:num>
  <w:num w:numId="5">
    <w:abstractNumId w:val="24"/>
  </w:num>
  <w:num w:numId="6">
    <w:abstractNumId w:val="46"/>
  </w:num>
  <w:num w:numId="7">
    <w:abstractNumId w:val="3"/>
  </w:num>
  <w:num w:numId="8">
    <w:abstractNumId w:val="6"/>
  </w:num>
  <w:num w:numId="9">
    <w:abstractNumId w:val="45"/>
  </w:num>
  <w:num w:numId="10">
    <w:abstractNumId w:val="28"/>
  </w:num>
  <w:num w:numId="11">
    <w:abstractNumId w:val="27"/>
  </w:num>
  <w:num w:numId="12">
    <w:abstractNumId w:val="7"/>
  </w:num>
  <w:num w:numId="13">
    <w:abstractNumId w:val="4"/>
  </w:num>
  <w:num w:numId="14">
    <w:abstractNumId w:val="23"/>
  </w:num>
  <w:num w:numId="15">
    <w:abstractNumId w:val="1"/>
  </w:num>
  <w:num w:numId="16">
    <w:abstractNumId w:val="12"/>
  </w:num>
  <w:num w:numId="17">
    <w:abstractNumId w:val="19"/>
  </w:num>
  <w:num w:numId="18">
    <w:abstractNumId w:val="22"/>
  </w:num>
  <w:num w:numId="19">
    <w:abstractNumId w:val="2"/>
  </w:num>
  <w:num w:numId="20">
    <w:abstractNumId w:val="14"/>
  </w:num>
  <w:num w:numId="21">
    <w:abstractNumId w:val="37"/>
  </w:num>
  <w:num w:numId="22">
    <w:abstractNumId w:val="36"/>
  </w:num>
  <w:num w:numId="23">
    <w:abstractNumId w:val="11"/>
  </w:num>
  <w:num w:numId="24">
    <w:abstractNumId w:val="33"/>
  </w:num>
  <w:num w:numId="25">
    <w:abstractNumId w:val="16"/>
  </w:num>
  <w:num w:numId="26">
    <w:abstractNumId w:val="30"/>
  </w:num>
  <w:num w:numId="27">
    <w:abstractNumId w:val="21"/>
  </w:num>
  <w:num w:numId="28">
    <w:abstractNumId w:val="17"/>
  </w:num>
  <w:num w:numId="29">
    <w:abstractNumId w:val="9"/>
  </w:num>
  <w:num w:numId="30">
    <w:abstractNumId w:val="34"/>
  </w:num>
  <w:num w:numId="31">
    <w:abstractNumId w:val="13"/>
  </w:num>
  <w:num w:numId="32">
    <w:abstractNumId w:val="25"/>
  </w:num>
  <w:num w:numId="33">
    <w:abstractNumId w:val="0"/>
  </w:num>
  <w:num w:numId="34">
    <w:abstractNumId w:val="20"/>
  </w:num>
  <w:num w:numId="35">
    <w:abstractNumId w:val="10"/>
  </w:num>
  <w:num w:numId="36">
    <w:abstractNumId w:val="35"/>
  </w:num>
  <w:num w:numId="37">
    <w:abstractNumId w:val="41"/>
  </w:num>
  <w:num w:numId="38">
    <w:abstractNumId w:val="29"/>
  </w:num>
  <w:num w:numId="39">
    <w:abstractNumId w:val="40"/>
  </w:num>
  <w:num w:numId="40">
    <w:abstractNumId w:val="38"/>
  </w:num>
  <w:num w:numId="41">
    <w:abstractNumId w:val="39"/>
  </w:num>
  <w:num w:numId="42">
    <w:abstractNumId w:val="15"/>
  </w:num>
  <w:num w:numId="43">
    <w:abstractNumId w:val="18"/>
  </w:num>
  <w:num w:numId="44">
    <w:abstractNumId w:val="8"/>
  </w:num>
  <w:num w:numId="45">
    <w:abstractNumId w:val="26"/>
  </w:num>
  <w:num w:numId="46">
    <w:abstractNumId w:val="42"/>
  </w:num>
  <w:num w:numId="47">
    <w:abstractNumId w:val="4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rnández Lanvin">
    <w15:presenceInfo w15:providerId="Windows Live" w15:userId="af907cb0ee7653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E60"/>
    <w:rsid w:val="0001378B"/>
    <w:rsid w:val="0006544C"/>
    <w:rsid w:val="00065727"/>
    <w:rsid w:val="0007364D"/>
    <w:rsid w:val="00087184"/>
    <w:rsid w:val="000D0552"/>
    <w:rsid w:val="00114028"/>
    <w:rsid w:val="00121058"/>
    <w:rsid w:val="001A4E89"/>
    <w:rsid w:val="002202C1"/>
    <w:rsid w:val="00227EEE"/>
    <w:rsid w:val="00241765"/>
    <w:rsid w:val="00255D40"/>
    <w:rsid w:val="00297348"/>
    <w:rsid w:val="002A458D"/>
    <w:rsid w:val="002C3B33"/>
    <w:rsid w:val="00301323"/>
    <w:rsid w:val="00321196"/>
    <w:rsid w:val="0033156E"/>
    <w:rsid w:val="003572D8"/>
    <w:rsid w:val="0036508D"/>
    <w:rsid w:val="00365349"/>
    <w:rsid w:val="00393428"/>
    <w:rsid w:val="0039503C"/>
    <w:rsid w:val="003A4A98"/>
    <w:rsid w:val="003C2FE7"/>
    <w:rsid w:val="003F0B50"/>
    <w:rsid w:val="00422332"/>
    <w:rsid w:val="00462768"/>
    <w:rsid w:val="00465EDF"/>
    <w:rsid w:val="004F2FF9"/>
    <w:rsid w:val="00546E60"/>
    <w:rsid w:val="005520AA"/>
    <w:rsid w:val="0057501C"/>
    <w:rsid w:val="00585595"/>
    <w:rsid w:val="005908DE"/>
    <w:rsid w:val="005A08CD"/>
    <w:rsid w:val="005E5520"/>
    <w:rsid w:val="005F1F2A"/>
    <w:rsid w:val="005F5FF5"/>
    <w:rsid w:val="00611223"/>
    <w:rsid w:val="00654F92"/>
    <w:rsid w:val="00657B50"/>
    <w:rsid w:val="00660A77"/>
    <w:rsid w:val="00681E8A"/>
    <w:rsid w:val="00685EA2"/>
    <w:rsid w:val="006B13BD"/>
    <w:rsid w:val="00705A74"/>
    <w:rsid w:val="00715318"/>
    <w:rsid w:val="007243CE"/>
    <w:rsid w:val="007265F1"/>
    <w:rsid w:val="00737E13"/>
    <w:rsid w:val="0074032B"/>
    <w:rsid w:val="0075467A"/>
    <w:rsid w:val="00760C78"/>
    <w:rsid w:val="007F41D2"/>
    <w:rsid w:val="00820E20"/>
    <w:rsid w:val="00825546"/>
    <w:rsid w:val="00826FC4"/>
    <w:rsid w:val="0087010D"/>
    <w:rsid w:val="00880709"/>
    <w:rsid w:val="008903DE"/>
    <w:rsid w:val="009315C1"/>
    <w:rsid w:val="00932705"/>
    <w:rsid w:val="00976470"/>
    <w:rsid w:val="009947C8"/>
    <w:rsid w:val="009A6CCC"/>
    <w:rsid w:val="009D13BD"/>
    <w:rsid w:val="009F176A"/>
    <w:rsid w:val="009F1C75"/>
    <w:rsid w:val="00A00413"/>
    <w:rsid w:val="00A02B9B"/>
    <w:rsid w:val="00A265EE"/>
    <w:rsid w:val="00A26F6B"/>
    <w:rsid w:val="00A437FE"/>
    <w:rsid w:val="00A813D4"/>
    <w:rsid w:val="00A836A1"/>
    <w:rsid w:val="00A90AAB"/>
    <w:rsid w:val="00AA2DAB"/>
    <w:rsid w:val="00AC0A7F"/>
    <w:rsid w:val="00B02306"/>
    <w:rsid w:val="00B37E09"/>
    <w:rsid w:val="00BA1976"/>
    <w:rsid w:val="00BA297B"/>
    <w:rsid w:val="00BC5C05"/>
    <w:rsid w:val="00BD28D1"/>
    <w:rsid w:val="00BD4112"/>
    <w:rsid w:val="00C046EB"/>
    <w:rsid w:val="00C1388F"/>
    <w:rsid w:val="00C90569"/>
    <w:rsid w:val="00C93468"/>
    <w:rsid w:val="00CD682B"/>
    <w:rsid w:val="00D04E7F"/>
    <w:rsid w:val="00D05A66"/>
    <w:rsid w:val="00D23405"/>
    <w:rsid w:val="00D31A33"/>
    <w:rsid w:val="00D548BB"/>
    <w:rsid w:val="00D57601"/>
    <w:rsid w:val="00D61948"/>
    <w:rsid w:val="00D6564B"/>
    <w:rsid w:val="00D92D12"/>
    <w:rsid w:val="00DB29FA"/>
    <w:rsid w:val="00DB674D"/>
    <w:rsid w:val="00DC53E6"/>
    <w:rsid w:val="00DE4553"/>
    <w:rsid w:val="00ED7C39"/>
    <w:rsid w:val="00EE4A63"/>
    <w:rsid w:val="00F224A4"/>
    <w:rsid w:val="00F417AE"/>
    <w:rsid w:val="00F43B83"/>
    <w:rsid w:val="00F645DB"/>
    <w:rsid w:val="00F8346D"/>
    <w:rsid w:val="00F85DE5"/>
    <w:rsid w:val="00FD336D"/>
    <w:rsid w:val="00FD47C1"/>
    <w:rsid w:val="00FF57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20"/>
        <w:ind w:left="788" w:hanging="43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E60"/>
    <w:pPr>
      <w:widowControl w:val="0"/>
      <w:spacing w:after="0"/>
      <w:ind w:left="0" w:firstLine="0"/>
    </w:pPr>
    <w:rPr>
      <w:rFonts w:ascii="Times Roman" w:eastAsia="Times New Roman" w:hAnsi="Times Roman" w:cs="Times New Roman"/>
      <w:snapToGrid w:val="0"/>
      <w:sz w:val="24"/>
      <w:szCs w:val="20"/>
      <w:lang w:eastAsia="es-ES"/>
    </w:rPr>
  </w:style>
  <w:style w:type="paragraph" w:styleId="Ttulo2">
    <w:name w:val="heading 2"/>
    <w:basedOn w:val="Normal"/>
    <w:next w:val="Normal"/>
    <w:link w:val="Ttulo2Car"/>
    <w:autoRedefine/>
    <w:qFormat/>
    <w:rsid w:val="00A813D4"/>
    <w:pPr>
      <w:ind w:left="2160"/>
      <w:contextualSpacing/>
      <w:outlineLvl w:val="1"/>
    </w:pPr>
    <w:rPr>
      <w:rFonts w:ascii="Cambria" w:hAnsi="Cambria"/>
      <w:smallCaps/>
      <w:color w:val="3366CC"/>
      <w:spacing w:val="20"/>
      <w:sz w:val="28"/>
      <w:szCs w:val="28"/>
      <w:lang w:val="en-US"/>
    </w:rPr>
  </w:style>
  <w:style w:type="paragraph" w:styleId="Ttulo3">
    <w:name w:val="heading 3"/>
    <w:basedOn w:val="Normal"/>
    <w:next w:val="Normal"/>
    <w:link w:val="Ttulo3Car"/>
    <w:autoRedefine/>
    <w:qFormat/>
    <w:rsid w:val="00A813D4"/>
    <w:pPr>
      <w:contextualSpacing/>
      <w:outlineLvl w:val="2"/>
    </w:pPr>
    <w:rPr>
      <w:rFonts w:ascii="Cambria" w:hAnsi="Cambria"/>
      <w:color w:val="1F497D"/>
      <w:spacing w:val="20"/>
      <w:szCs w:val="24"/>
      <w:lang w:val="en-US"/>
    </w:rPr>
  </w:style>
  <w:style w:type="paragraph" w:styleId="Ttulo4">
    <w:name w:val="heading 4"/>
    <w:basedOn w:val="Normal"/>
    <w:next w:val="Normal"/>
    <w:link w:val="Ttulo4Car"/>
    <w:autoRedefine/>
    <w:qFormat/>
    <w:rsid w:val="00365349"/>
    <w:pPr>
      <w:pBdr>
        <w:bottom w:val="single" w:sz="4" w:space="1" w:color="71A0DC"/>
      </w:pBdr>
      <w:spacing w:before="200" w:after="100"/>
      <w:ind w:left="2160"/>
      <w:contextualSpacing/>
      <w:outlineLvl w:val="3"/>
    </w:pPr>
    <w:rPr>
      <w:rFonts w:ascii="Cambria" w:hAnsi="Cambria"/>
      <w:bCs/>
      <w:i/>
      <w:color w:val="365F91" w:themeColor="accent1" w:themeShade="BF"/>
      <w:spacing w:val="20"/>
      <w:sz w:val="20"/>
      <w:szCs w:val="9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esis">
    <w:name w:val="Tesis"/>
    <w:basedOn w:val="Tablanormal"/>
    <w:uiPriority w:val="99"/>
    <w:rsid w:val="007F41D2"/>
    <w:pPr>
      <w:spacing w:before="40" w:after="40"/>
    </w:pPr>
    <w:rPr>
      <w:rFonts w:ascii="Times New Roman" w:eastAsia="Times New Roman" w:hAnsi="Times New Roman" w:cs="Times New Roman"/>
      <w:sz w:val="20"/>
      <w:szCs w:val="20"/>
      <w:lang w:eastAsia="es-ES"/>
    </w:rPr>
    <w:tblPr>
      <w:tblStyleRowBandSize w:val="1"/>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shd w:val="clear" w:color="auto" w:fill="0F243E"/>
      </w:tcPr>
    </w:tblStylePr>
    <w:tblStylePr w:type="band1Horz">
      <w:tblPr/>
      <w:tcPr>
        <w:shd w:val="clear" w:color="auto" w:fill="D9D9D9"/>
      </w:tcPr>
    </w:tblStylePr>
    <w:tblStylePr w:type="band2Horz">
      <w:tblPr/>
      <w:tcPr>
        <w:shd w:val="clear" w:color="auto" w:fill="D9D9D9"/>
      </w:tcPr>
    </w:tblStylePr>
  </w:style>
  <w:style w:type="character" w:customStyle="1" w:styleId="Ttulo3Car">
    <w:name w:val="Título 3 Car"/>
    <w:basedOn w:val="Fuentedeprrafopredeter"/>
    <w:link w:val="Ttulo3"/>
    <w:rsid w:val="00A813D4"/>
    <w:rPr>
      <w:rFonts w:ascii="Cambria" w:eastAsia="Times New Roman" w:hAnsi="Cambria" w:cs="Times New Roman"/>
      <w:color w:val="1F497D"/>
      <w:spacing w:val="20"/>
      <w:sz w:val="24"/>
      <w:szCs w:val="24"/>
      <w:lang w:val="en-US"/>
    </w:rPr>
  </w:style>
  <w:style w:type="paragraph" w:styleId="Cita">
    <w:name w:val="Quote"/>
    <w:aliases w:val="Pie Tesis"/>
    <w:basedOn w:val="Normal"/>
    <w:next w:val="Normal"/>
    <w:link w:val="CitaCar"/>
    <w:uiPriority w:val="29"/>
    <w:qFormat/>
    <w:rsid w:val="00C1388F"/>
    <w:pPr>
      <w:spacing w:after="100" w:afterAutospacing="1"/>
    </w:pPr>
    <w:rPr>
      <w:i/>
      <w:iCs/>
      <w:color w:val="262626" w:themeColor="text1" w:themeTint="D9"/>
      <w:spacing w:val="20"/>
      <w:szCs w:val="96"/>
      <w:lang w:val="en-US" w:bidi="en-US"/>
    </w:rPr>
  </w:style>
  <w:style w:type="character" w:customStyle="1" w:styleId="CitaCar">
    <w:name w:val="Cita Car"/>
    <w:aliases w:val="Pie Tesis Car"/>
    <w:basedOn w:val="Fuentedeprrafopredeter"/>
    <w:link w:val="Cita"/>
    <w:uiPriority w:val="29"/>
    <w:rsid w:val="00C1388F"/>
    <w:rPr>
      <w:i/>
      <w:iCs/>
      <w:color w:val="262626" w:themeColor="text1" w:themeTint="D9"/>
      <w:spacing w:val="20"/>
      <w:szCs w:val="96"/>
      <w:lang w:val="en-US" w:eastAsia="en-US" w:bidi="en-US"/>
    </w:rPr>
  </w:style>
  <w:style w:type="table" w:customStyle="1" w:styleId="Tablatesis">
    <w:name w:val="Tabla tesis"/>
    <w:basedOn w:val="Tablaweb1"/>
    <w:uiPriority w:val="99"/>
    <w:rsid w:val="00880709"/>
    <w:pPr>
      <w:spacing w:after="160"/>
      <w:ind w:left="2160"/>
    </w:pPr>
    <w:rPr>
      <w:rFonts w:ascii="Cambria" w:eastAsia="Times New Roman" w:hAnsi="Cambria" w:cs="Times New Roman"/>
      <w:sz w:val="20"/>
      <w:szCs w:val="20"/>
      <w:lang w:val="en-US" w:eastAsia="es-ES"/>
    </w:rPr>
    <w:tblPr>
      <w:tblStyleRowBandSize w:val="1"/>
    </w:tblPr>
    <w:tcPr>
      <w:shd w:val="clear" w:color="auto" w:fill="auto"/>
    </w:tcPr>
    <w:tblStylePr w:type="firstRow">
      <w:rPr>
        <w:rFonts w:ascii="Georgia" w:hAnsi="Georgia"/>
        <w:caps w:val="0"/>
        <w:smallCaps/>
        <w:color w:val="auto"/>
        <w:sz w:val="20"/>
      </w:rPr>
      <w:tblPr/>
      <w:tcPr>
        <w:tcBorders>
          <w:tl2br w:val="none" w:sz="0" w:space="0" w:color="auto"/>
          <w:tr2bl w:val="none" w:sz="0" w:space="0" w:color="auto"/>
        </w:tcBorders>
        <w:shd w:val="clear" w:color="auto" w:fill="244061" w:themeFill="accent1" w:themeFillShade="80"/>
      </w:tcPr>
    </w:tblStylePr>
    <w:tblStylePr w:type="band1Horz">
      <w:rPr>
        <w:rFonts w:ascii="Georgia" w:hAnsi="Georgia"/>
        <w:sz w:val="18"/>
      </w:rPr>
      <w:tblPr/>
      <w:tcPr>
        <w:shd w:val="clear" w:color="auto" w:fill="D9D9D9" w:themeFill="background1" w:themeFillShade="D9"/>
      </w:tcPr>
    </w:tblStylePr>
    <w:tblStylePr w:type="band2Horz">
      <w:rPr>
        <w:rFonts w:ascii="Georgia" w:hAnsi="Georgia"/>
        <w:sz w:val="18"/>
      </w:rPr>
      <w:tblPr/>
      <w:tcPr>
        <w:shd w:val="clear" w:color="auto" w:fill="D9D9D9" w:themeFill="background1" w:themeFillShade="D9"/>
      </w:tcPr>
    </w:tblStylePr>
  </w:style>
  <w:style w:type="table" w:styleId="Tablaweb1">
    <w:name w:val="Table Web 1"/>
    <w:basedOn w:val="Tablanormal"/>
    <w:uiPriority w:val="99"/>
    <w:semiHidden/>
    <w:unhideWhenUsed/>
    <w:rsid w:val="0088070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Vietatesis">
    <w:name w:val="Viñeta tesis"/>
    <w:basedOn w:val="Textoindependiente2"/>
    <w:autoRedefine/>
    <w:qFormat/>
    <w:rsid w:val="00705A74"/>
    <w:pPr>
      <w:ind w:left="432" w:hanging="432"/>
    </w:pPr>
  </w:style>
  <w:style w:type="paragraph" w:styleId="Textoindependiente2">
    <w:name w:val="Body Text 2"/>
    <w:basedOn w:val="Normal"/>
    <w:link w:val="Textoindependiente2Car"/>
    <w:uiPriority w:val="99"/>
    <w:semiHidden/>
    <w:unhideWhenUsed/>
    <w:rsid w:val="00705A74"/>
    <w:pPr>
      <w:spacing w:line="480" w:lineRule="auto"/>
    </w:pPr>
  </w:style>
  <w:style w:type="character" w:customStyle="1" w:styleId="Textoindependiente2Car">
    <w:name w:val="Texto independiente 2 Car"/>
    <w:basedOn w:val="Fuentedeprrafopredeter"/>
    <w:link w:val="Textoindependiente2"/>
    <w:uiPriority w:val="99"/>
    <w:semiHidden/>
    <w:rsid w:val="00705A74"/>
  </w:style>
  <w:style w:type="paragraph" w:customStyle="1" w:styleId="Normaltesis">
    <w:name w:val="Normal tesis"/>
    <w:basedOn w:val="Normal"/>
    <w:autoRedefine/>
    <w:qFormat/>
    <w:rsid w:val="00365349"/>
    <w:rPr>
      <w:rFonts w:ascii="Georgia" w:eastAsia="Batang" w:hAnsi="Georgia"/>
      <w:color w:val="262626"/>
      <w:spacing w:val="20"/>
    </w:rPr>
  </w:style>
  <w:style w:type="character" w:customStyle="1" w:styleId="Ttulo2Car">
    <w:name w:val="Título 2 Car"/>
    <w:basedOn w:val="Fuentedeprrafopredeter"/>
    <w:link w:val="Ttulo2"/>
    <w:rsid w:val="00A813D4"/>
    <w:rPr>
      <w:rFonts w:ascii="Cambria" w:eastAsia="Times New Roman" w:hAnsi="Cambria" w:cs="Times New Roman"/>
      <w:smallCaps/>
      <w:color w:val="3366CC"/>
      <w:spacing w:val="20"/>
      <w:sz w:val="28"/>
      <w:szCs w:val="28"/>
      <w:lang w:val="en-US"/>
    </w:rPr>
  </w:style>
  <w:style w:type="character" w:customStyle="1" w:styleId="Ttulo4Car">
    <w:name w:val="Título 4 Car"/>
    <w:basedOn w:val="Fuentedeprrafopredeter"/>
    <w:link w:val="Ttulo4"/>
    <w:rsid w:val="00365349"/>
    <w:rPr>
      <w:rFonts w:ascii="Cambria" w:eastAsia="Times New Roman" w:hAnsi="Cambria" w:cs="Times New Roman"/>
      <w:bCs/>
      <w:i/>
      <w:color w:val="365F91" w:themeColor="accent1" w:themeShade="BF"/>
      <w:spacing w:val="20"/>
      <w:sz w:val="20"/>
      <w:szCs w:val="96"/>
      <w:lang w:val="en-US"/>
    </w:rPr>
  </w:style>
  <w:style w:type="paragraph" w:customStyle="1" w:styleId="Capitulo">
    <w:name w:val="Capitulo"/>
    <w:basedOn w:val="Ttulo2"/>
    <w:autoRedefine/>
    <w:qFormat/>
    <w:rsid w:val="00654F92"/>
    <w:pPr>
      <w:ind w:left="3060"/>
    </w:pPr>
    <w:rPr>
      <w:rFonts w:eastAsia="Batang"/>
      <w:color w:val="003366"/>
      <w:w w:val="95"/>
      <w:sz w:val="56"/>
      <w:szCs w:val="96"/>
      <w:lang w:val="es-ES"/>
    </w:rPr>
  </w:style>
  <w:style w:type="paragraph" w:styleId="Piedepgina">
    <w:name w:val="footer"/>
    <w:basedOn w:val="Normal"/>
    <w:link w:val="PiedepginaCar"/>
    <w:semiHidden/>
    <w:rsid w:val="00546E60"/>
    <w:pPr>
      <w:tabs>
        <w:tab w:val="center" w:pos="4419"/>
        <w:tab w:val="right" w:pos="8838"/>
      </w:tabs>
    </w:pPr>
  </w:style>
  <w:style w:type="character" w:customStyle="1" w:styleId="PiedepginaCar">
    <w:name w:val="Pie de página Car"/>
    <w:basedOn w:val="Fuentedeprrafopredeter"/>
    <w:link w:val="Piedepgina"/>
    <w:semiHidden/>
    <w:rsid w:val="00546E60"/>
    <w:rPr>
      <w:rFonts w:ascii="Times Roman" w:eastAsia="Times New Roman" w:hAnsi="Times Roman" w:cs="Times New Roman"/>
      <w:snapToGrid w:val="0"/>
      <w:sz w:val="24"/>
      <w:szCs w:val="20"/>
      <w:lang w:eastAsia="es-ES"/>
    </w:rPr>
  </w:style>
  <w:style w:type="character" w:styleId="Nmerodepgina">
    <w:name w:val="page number"/>
    <w:basedOn w:val="Fuentedeprrafopredeter"/>
    <w:semiHidden/>
    <w:rsid w:val="00546E60"/>
  </w:style>
  <w:style w:type="paragraph" w:styleId="Textodeglobo">
    <w:name w:val="Balloon Text"/>
    <w:basedOn w:val="Normal"/>
    <w:link w:val="TextodegloboCar"/>
    <w:uiPriority w:val="99"/>
    <w:semiHidden/>
    <w:unhideWhenUsed/>
    <w:rsid w:val="00546E60"/>
    <w:rPr>
      <w:rFonts w:ascii="Tahoma" w:hAnsi="Tahoma" w:cs="Tahoma"/>
      <w:sz w:val="16"/>
      <w:szCs w:val="16"/>
    </w:rPr>
  </w:style>
  <w:style w:type="character" w:customStyle="1" w:styleId="TextodegloboCar">
    <w:name w:val="Texto de globo Car"/>
    <w:basedOn w:val="Fuentedeprrafopredeter"/>
    <w:link w:val="Textodeglobo"/>
    <w:uiPriority w:val="99"/>
    <w:semiHidden/>
    <w:rsid w:val="00546E60"/>
    <w:rPr>
      <w:rFonts w:ascii="Tahoma" w:eastAsia="Times New Roman" w:hAnsi="Tahoma" w:cs="Tahoma"/>
      <w:snapToGrid w:val="0"/>
      <w:sz w:val="16"/>
      <w:szCs w:val="16"/>
      <w:lang w:eastAsia="es-ES"/>
    </w:rPr>
  </w:style>
  <w:style w:type="paragraph" w:styleId="Prrafodelista">
    <w:name w:val="List Paragraph"/>
    <w:basedOn w:val="Normal"/>
    <w:uiPriority w:val="34"/>
    <w:qFormat/>
    <w:rsid w:val="002202C1"/>
    <w:pPr>
      <w:ind w:left="720"/>
      <w:contextualSpacing/>
    </w:pPr>
  </w:style>
  <w:style w:type="character" w:styleId="Refdecomentario">
    <w:name w:val="annotation reference"/>
    <w:basedOn w:val="Fuentedeprrafopredeter"/>
    <w:uiPriority w:val="99"/>
    <w:semiHidden/>
    <w:unhideWhenUsed/>
    <w:rsid w:val="002202C1"/>
    <w:rPr>
      <w:sz w:val="16"/>
      <w:szCs w:val="16"/>
    </w:rPr>
  </w:style>
  <w:style w:type="paragraph" w:styleId="Textocomentario">
    <w:name w:val="annotation text"/>
    <w:basedOn w:val="Normal"/>
    <w:link w:val="TextocomentarioCar"/>
    <w:uiPriority w:val="99"/>
    <w:semiHidden/>
    <w:unhideWhenUsed/>
    <w:rsid w:val="002202C1"/>
    <w:rPr>
      <w:sz w:val="20"/>
    </w:rPr>
  </w:style>
  <w:style w:type="character" w:customStyle="1" w:styleId="TextocomentarioCar">
    <w:name w:val="Texto comentario Car"/>
    <w:basedOn w:val="Fuentedeprrafopredeter"/>
    <w:link w:val="Textocomentario"/>
    <w:uiPriority w:val="99"/>
    <w:semiHidden/>
    <w:rsid w:val="002202C1"/>
    <w:rPr>
      <w:rFonts w:ascii="Times Roman" w:eastAsia="Times New Roman" w:hAnsi="Times Roman" w:cs="Times New Roman"/>
      <w:snapToGrid w:val="0"/>
      <w:sz w:val="20"/>
      <w:szCs w:val="20"/>
      <w:lang w:eastAsia="es-ES"/>
    </w:rPr>
  </w:style>
  <w:style w:type="table" w:styleId="Tablaconcuadrcula">
    <w:name w:val="Table Grid"/>
    <w:basedOn w:val="Tablanormal"/>
    <w:uiPriority w:val="39"/>
    <w:rsid w:val="003572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39503C"/>
    <w:rPr>
      <w:b/>
      <w:bCs/>
    </w:rPr>
  </w:style>
  <w:style w:type="character" w:customStyle="1" w:styleId="AsuntodelcomentarioCar">
    <w:name w:val="Asunto del comentario Car"/>
    <w:basedOn w:val="TextocomentarioCar"/>
    <w:link w:val="Asuntodelcomentario"/>
    <w:uiPriority w:val="99"/>
    <w:semiHidden/>
    <w:rsid w:val="0039503C"/>
    <w:rPr>
      <w:rFonts w:ascii="Times Roman" w:eastAsia="Times New Roman" w:hAnsi="Times Roman" w:cs="Times New Roman"/>
      <w:b/>
      <w:bCs/>
      <w:snapToGrid w:val="0"/>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20"/>
        <w:ind w:left="788" w:hanging="43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E60"/>
    <w:pPr>
      <w:widowControl w:val="0"/>
      <w:spacing w:after="0"/>
      <w:ind w:left="0" w:firstLine="0"/>
    </w:pPr>
    <w:rPr>
      <w:rFonts w:ascii="Times Roman" w:eastAsia="Times New Roman" w:hAnsi="Times Roman" w:cs="Times New Roman"/>
      <w:snapToGrid w:val="0"/>
      <w:sz w:val="24"/>
      <w:szCs w:val="20"/>
      <w:lang w:eastAsia="es-ES"/>
    </w:rPr>
  </w:style>
  <w:style w:type="paragraph" w:styleId="Ttulo2">
    <w:name w:val="heading 2"/>
    <w:basedOn w:val="Normal"/>
    <w:next w:val="Normal"/>
    <w:link w:val="Ttulo2Car"/>
    <w:autoRedefine/>
    <w:qFormat/>
    <w:rsid w:val="00A813D4"/>
    <w:pPr>
      <w:ind w:left="2160"/>
      <w:contextualSpacing/>
      <w:outlineLvl w:val="1"/>
    </w:pPr>
    <w:rPr>
      <w:rFonts w:ascii="Cambria" w:hAnsi="Cambria"/>
      <w:smallCaps/>
      <w:color w:val="3366CC"/>
      <w:spacing w:val="20"/>
      <w:sz w:val="28"/>
      <w:szCs w:val="28"/>
      <w:lang w:val="en-US"/>
    </w:rPr>
  </w:style>
  <w:style w:type="paragraph" w:styleId="Ttulo3">
    <w:name w:val="heading 3"/>
    <w:basedOn w:val="Normal"/>
    <w:next w:val="Normal"/>
    <w:link w:val="Ttulo3Car"/>
    <w:autoRedefine/>
    <w:qFormat/>
    <w:rsid w:val="00A813D4"/>
    <w:pPr>
      <w:contextualSpacing/>
      <w:outlineLvl w:val="2"/>
    </w:pPr>
    <w:rPr>
      <w:rFonts w:ascii="Cambria" w:hAnsi="Cambria"/>
      <w:color w:val="1F497D"/>
      <w:spacing w:val="20"/>
      <w:szCs w:val="24"/>
      <w:lang w:val="en-US"/>
    </w:rPr>
  </w:style>
  <w:style w:type="paragraph" w:styleId="Ttulo4">
    <w:name w:val="heading 4"/>
    <w:basedOn w:val="Normal"/>
    <w:next w:val="Normal"/>
    <w:link w:val="Ttulo4Car"/>
    <w:autoRedefine/>
    <w:qFormat/>
    <w:rsid w:val="00365349"/>
    <w:pPr>
      <w:pBdr>
        <w:bottom w:val="single" w:sz="4" w:space="1" w:color="71A0DC"/>
      </w:pBdr>
      <w:spacing w:before="200" w:after="100"/>
      <w:ind w:left="2160"/>
      <w:contextualSpacing/>
      <w:outlineLvl w:val="3"/>
    </w:pPr>
    <w:rPr>
      <w:rFonts w:ascii="Cambria" w:hAnsi="Cambria"/>
      <w:bCs/>
      <w:i/>
      <w:color w:val="365F91" w:themeColor="accent1" w:themeShade="BF"/>
      <w:spacing w:val="20"/>
      <w:sz w:val="20"/>
      <w:szCs w:val="9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esis">
    <w:name w:val="Tesis"/>
    <w:basedOn w:val="Tablanormal"/>
    <w:uiPriority w:val="99"/>
    <w:rsid w:val="007F41D2"/>
    <w:pPr>
      <w:spacing w:before="40" w:after="40"/>
    </w:pPr>
    <w:rPr>
      <w:rFonts w:ascii="Times New Roman" w:eastAsia="Times New Roman" w:hAnsi="Times New Roman" w:cs="Times New Roman"/>
      <w:sz w:val="20"/>
      <w:szCs w:val="20"/>
      <w:lang w:eastAsia="es-ES"/>
    </w:rPr>
    <w:tblPr>
      <w:tblStyleRowBandSize w:val="1"/>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shd w:val="clear" w:color="auto" w:fill="0F243E"/>
      </w:tcPr>
    </w:tblStylePr>
    <w:tblStylePr w:type="band1Horz">
      <w:tblPr/>
      <w:tcPr>
        <w:shd w:val="clear" w:color="auto" w:fill="D9D9D9"/>
      </w:tcPr>
    </w:tblStylePr>
    <w:tblStylePr w:type="band2Horz">
      <w:tblPr/>
      <w:tcPr>
        <w:shd w:val="clear" w:color="auto" w:fill="D9D9D9"/>
      </w:tcPr>
    </w:tblStylePr>
  </w:style>
  <w:style w:type="character" w:customStyle="1" w:styleId="Ttulo3Car">
    <w:name w:val="Título 3 Car"/>
    <w:basedOn w:val="Fuentedeprrafopredeter"/>
    <w:link w:val="Ttulo3"/>
    <w:rsid w:val="00A813D4"/>
    <w:rPr>
      <w:rFonts w:ascii="Cambria" w:eastAsia="Times New Roman" w:hAnsi="Cambria" w:cs="Times New Roman"/>
      <w:color w:val="1F497D"/>
      <w:spacing w:val="20"/>
      <w:sz w:val="24"/>
      <w:szCs w:val="24"/>
      <w:lang w:val="en-US"/>
    </w:rPr>
  </w:style>
  <w:style w:type="paragraph" w:styleId="Cita">
    <w:name w:val="Quote"/>
    <w:aliases w:val="Pie Tesis"/>
    <w:basedOn w:val="Normal"/>
    <w:next w:val="Normal"/>
    <w:link w:val="CitaCar"/>
    <w:uiPriority w:val="29"/>
    <w:qFormat/>
    <w:rsid w:val="00C1388F"/>
    <w:pPr>
      <w:spacing w:after="100" w:afterAutospacing="1"/>
    </w:pPr>
    <w:rPr>
      <w:i/>
      <w:iCs/>
      <w:color w:val="262626" w:themeColor="text1" w:themeTint="D9"/>
      <w:spacing w:val="20"/>
      <w:szCs w:val="96"/>
      <w:lang w:val="en-US" w:bidi="en-US"/>
    </w:rPr>
  </w:style>
  <w:style w:type="character" w:customStyle="1" w:styleId="CitaCar">
    <w:name w:val="Cita Car"/>
    <w:aliases w:val="Pie Tesis Car"/>
    <w:basedOn w:val="Fuentedeprrafopredeter"/>
    <w:link w:val="Cita"/>
    <w:uiPriority w:val="29"/>
    <w:rsid w:val="00C1388F"/>
    <w:rPr>
      <w:i/>
      <w:iCs/>
      <w:color w:val="262626" w:themeColor="text1" w:themeTint="D9"/>
      <w:spacing w:val="20"/>
      <w:szCs w:val="96"/>
      <w:lang w:val="en-US" w:eastAsia="en-US" w:bidi="en-US"/>
    </w:rPr>
  </w:style>
  <w:style w:type="table" w:customStyle="1" w:styleId="Tablatesis">
    <w:name w:val="Tabla tesis"/>
    <w:basedOn w:val="Tablaweb1"/>
    <w:uiPriority w:val="99"/>
    <w:rsid w:val="00880709"/>
    <w:pPr>
      <w:spacing w:after="160"/>
      <w:ind w:left="2160"/>
    </w:pPr>
    <w:rPr>
      <w:rFonts w:ascii="Cambria" w:eastAsia="Times New Roman" w:hAnsi="Cambria" w:cs="Times New Roman"/>
      <w:sz w:val="20"/>
      <w:szCs w:val="20"/>
      <w:lang w:val="en-US" w:eastAsia="es-ES"/>
    </w:rPr>
    <w:tblPr>
      <w:tblStyleRowBandSize w:val="1"/>
    </w:tblPr>
    <w:tcPr>
      <w:shd w:val="clear" w:color="auto" w:fill="auto"/>
    </w:tcPr>
    <w:tblStylePr w:type="firstRow">
      <w:rPr>
        <w:rFonts w:ascii="Georgia" w:hAnsi="Georgia"/>
        <w:caps w:val="0"/>
        <w:smallCaps/>
        <w:color w:val="auto"/>
        <w:sz w:val="20"/>
      </w:rPr>
      <w:tblPr/>
      <w:tcPr>
        <w:tcBorders>
          <w:tl2br w:val="none" w:sz="0" w:space="0" w:color="auto"/>
          <w:tr2bl w:val="none" w:sz="0" w:space="0" w:color="auto"/>
        </w:tcBorders>
        <w:shd w:val="clear" w:color="auto" w:fill="244061" w:themeFill="accent1" w:themeFillShade="80"/>
      </w:tcPr>
    </w:tblStylePr>
    <w:tblStylePr w:type="band1Horz">
      <w:rPr>
        <w:rFonts w:ascii="Georgia" w:hAnsi="Georgia"/>
        <w:sz w:val="18"/>
      </w:rPr>
      <w:tblPr/>
      <w:tcPr>
        <w:shd w:val="clear" w:color="auto" w:fill="D9D9D9" w:themeFill="background1" w:themeFillShade="D9"/>
      </w:tcPr>
    </w:tblStylePr>
    <w:tblStylePr w:type="band2Horz">
      <w:rPr>
        <w:rFonts w:ascii="Georgia" w:hAnsi="Georgia"/>
        <w:sz w:val="18"/>
      </w:rPr>
      <w:tblPr/>
      <w:tcPr>
        <w:shd w:val="clear" w:color="auto" w:fill="D9D9D9" w:themeFill="background1" w:themeFillShade="D9"/>
      </w:tcPr>
    </w:tblStylePr>
  </w:style>
  <w:style w:type="table" w:styleId="Tablaweb1">
    <w:name w:val="Table Web 1"/>
    <w:basedOn w:val="Tablanormal"/>
    <w:uiPriority w:val="99"/>
    <w:semiHidden/>
    <w:unhideWhenUsed/>
    <w:rsid w:val="0088070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Vietatesis">
    <w:name w:val="Viñeta tesis"/>
    <w:basedOn w:val="Textoindependiente2"/>
    <w:autoRedefine/>
    <w:qFormat/>
    <w:rsid w:val="00705A74"/>
    <w:pPr>
      <w:ind w:left="432" w:hanging="432"/>
    </w:pPr>
  </w:style>
  <w:style w:type="paragraph" w:styleId="Textoindependiente2">
    <w:name w:val="Body Text 2"/>
    <w:basedOn w:val="Normal"/>
    <w:link w:val="Textoindependiente2Car"/>
    <w:uiPriority w:val="99"/>
    <w:semiHidden/>
    <w:unhideWhenUsed/>
    <w:rsid w:val="00705A74"/>
    <w:pPr>
      <w:spacing w:line="480" w:lineRule="auto"/>
    </w:pPr>
  </w:style>
  <w:style w:type="character" w:customStyle="1" w:styleId="Textoindependiente2Car">
    <w:name w:val="Texto independiente 2 Car"/>
    <w:basedOn w:val="Fuentedeprrafopredeter"/>
    <w:link w:val="Textoindependiente2"/>
    <w:uiPriority w:val="99"/>
    <w:semiHidden/>
    <w:rsid w:val="00705A74"/>
  </w:style>
  <w:style w:type="paragraph" w:customStyle="1" w:styleId="Normaltesis">
    <w:name w:val="Normal tesis"/>
    <w:basedOn w:val="Normal"/>
    <w:autoRedefine/>
    <w:qFormat/>
    <w:rsid w:val="00365349"/>
    <w:rPr>
      <w:rFonts w:ascii="Georgia" w:eastAsia="Batang" w:hAnsi="Georgia"/>
      <w:color w:val="262626"/>
      <w:spacing w:val="20"/>
    </w:rPr>
  </w:style>
  <w:style w:type="character" w:customStyle="1" w:styleId="Ttulo2Car">
    <w:name w:val="Título 2 Car"/>
    <w:basedOn w:val="Fuentedeprrafopredeter"/>
    <w:link w:val="Ttulo2"/>
    <w:rsid w:val="00A813D4"/>
    <w:rPr>
      <w:rFonts w:ascii="Cambria" w:eastAsia="Times New Roman" w:hAnsi="Cambria" w:cs="Times New Roman"/>
      <w:smallCaps/>
      <w:color w:val="3366CC"/>
      <w:spacing w:val="20"/>
      <w:sz w:val="28"/>
      <w:szCs w:val="28"/>
      <w:lang w:val="en-US"/>
    </w:rPr>
  </w:style>
  <w:style w:type="character" w:customStyle="1" w:styleId="Ttulo4Car">
    <w:name w:val="Título 4 Car"/>
    <w:basedOn w:val="Fuentedeprrafopredeter"/>
    <w:link w:val="Ttulo4"/>
    <w:rsid w:val="00365349"/>
    <w:rPr>
      <w:rFonts w:ascii="Cambria" w:eastAsia="Times New Roman" w:hAnsi="Cambria" w:cs="Times New Roman"/>
      <w:bCs/>
      <w:i/>
      <w:color w:val="365F91" w:themeColor="accent1" w:themeShade="BF"/>
      <w:spacing w:val="20"/>
      <w:sz w:val="20"/>
      <w:szCs w:val="96"/>
      <w:lang w:val="en-US"/>
    </w:rPr>
  </w:style>
  <w:style w:type="paragraph" w:customStyle="1" w:styleId="Capitulo">
    <w:name w:val="Capitulo"/>
    <w:basedOn w:val="Ttulo2"/>
    <w:autoRedefine/>
    <w:qFormat/>
    <w:rsid w:val="00654F92"/>
    <w:pPr>
      <w:ind w:left="3060"/>
    </w:pPr>
    <w:rPr>
      <w:rFonts w:eastAsia="Batang"/>
      <w:color w:val="003366"/>
      <w:w w:val="95"/>
      <w:sz w:val="56"/>
      <w:szCs w:val="96"/>
      <w:lang w:val="es-ES"/>
    </w:rPr>
  </w:style>
  <w:style w:type="paragraph" w:styleId="Piedepgina">
    <w:name w:val="footer"/>
    <w:basedOn w:val="Normal"/>
    <w:link w:val="PiedepginaCar"/>
    <w:semiHidden/>
    <w:rsid w:val="00546E60"/>
    <w:pPr>
      <w:tabs>
        <w:tab w:val="center" w:pos="4419"/>
        <w:tab w:val="right" w:pos="8838"/>
      </w:tabs>
    </w:pPr>
  </w:style>
  <w:style w:type="character" w:customStyle="1" w:styleId="PiedepginaCar">
    <w:name w:val="Pie de página Car"/>
    <w:basedOn w:val="Fuentedeprrafopredeter"/>
    <w:link w:val="Piedepgina"/>
    <w:semiHidden/>
    <w:rsid w:val="00546E60"/>
    <w:rPr>
      <w:rFonts w:ascii="Times Roman" w:eastAsia="Times New Roman" w:hAnsi="Times Roman" w:cs="Times New Roman"/>
      <w:snapToGrid w:val="0"/>
      <w:sz w:val="24"/>
      <w:szCs w:val="20"/>
      <w:lang w:eastAsia="es-ES"/>
    </w:rPr>
  </w:style>
  <w:style w:type="character" w:styleId="Nmerodepgina">
    <w:name w:val="page number"/>
    <w:basedOn w:val="Fuentedeprrafopredeter"/>
    <w:semiHidden/>
    <w:rsid w:val="00546E60"/>
  </w:style>
  <w:style w:type="paragraph" w:styleId="Textodeglobo">
    <w:name w:val="Balloon Text"/>
    <w:basedOn w:val="Normal"/>
    <w:link w:val="TextodegloboCar"/>
    <w:uiPriority w:val="99"/>
    <w:semiHidden/>
    <w:unhideWhenUsed/>
    <w:rsid w:val="00546E60"/>
    <w:rPr>
      <w:rFonts w:ascii="Tahoma" w:hAnsi="Tahoma" w:cs="Tahoma"/>
      <w:sz w:val="16"/>
      <w:szCs w:val="16"/>
    </w:rPr>
  </w:style>
  <w:style w:type="character" w:customStyle="1" w:styleId="TextodegloboCar">
    <w:name w:val="Texto de globo Car"/>
    <w:basedOn w:val="Fuentedeprrafopredeter"/>
    <w:link w:val="Textodeglobo"/>
    <w:uiPriority w:val="99"/>
    <w:semiHidden/>
    <w:rsid w:val="00546E60"/>
    <w:rPr>
      <w:rFonts w:ascii="Tahoma" w:eastAsia="Times New Roman" w:hAnsi="Tahoma" w:cs="Tahoma"/>
      <w:snapToGrid w:val="0"/>
      <w:sz w:val="16"/>
      <w:szCs w:val="16"/>
      <w:lang w:eastAsia="es-ES"/>
    </w:rPr>
  </w:style>
  <w:style w:type="paragraph" w:styleId="Prrafodelista">
    <w:name w:val="List Paragraph"/>
    <w:basedOn w:val="Normal"/>
    <w:uiPriority w:val="34"/>
    <w:qFormat/>
    <w:rsid w:val="002202C1"/>
    <w:pPr>
      <w:ind w:left="720"/>
      <w:contextualSpacing/>
    </w:pPr>
  </w:style>
  <w:style w:type="character" w:styleId="Refdecomentario">
    <w:name w:val="annotation reference"/>
    <w:basedOn w:val="Fuentedeprrafopredeter"/>
    <w:uiPriority w:val="99"/>
    <w:semiHidden/>
    <w:unhideWhenUsed/>
    <w:rsid w:val="002202C1"/>
    <w:rPr>
      <w:sz w:val="16"/>
      <w:szCs w:val="16"/>
    </w:rPr>
  </w:style>
  <w:style w:type="paragraph" w:styleId="Textocomentario">
    <w:name w:val="annotation text"/>
    <w:basedOn w:val="Normal"/>
    <w:link w:val="TextocomentarioCar"/>
    <w:uiPriority w:val="99"/>
    <w:semiHidden/>
    <w:unhideWhenUsed/>
    <w:rsid w:val="002202C1"/>
    <w:rPr>
      <w:sz w:val="20"/>
    </w:rPr>
  </w:style>
  <w:style w:type="character" w:customStyle="1" w:styleId="TextocomentarioCar">
    <w:name w:val="Texto comentario Car"/>
    <w:basedOn w:val="Fuentedeprrafopredeter"/>
    <w:link w:val="Textocomentario"/>
    <w:uiPriority w:val="99"/>
    <w:semiHidden/>
    <w:rsid w:val="002202C1"/>
    <w:rPr>
      <w:rFonts w:ascii="Times Roman" w:eastAsia="Times New Roman" w:hAnsi="Times Roman" w:cs="Times New Roman"/>
      <w:snapToGrid w:val="0"/>
      <w:sz w:val="20"/>
      <w:szCs w:val="20"/>
      <w:lang w:eastAsia="es-ES"/>
    </w:rPr>
  </w:style>
  <w:style w:type="table" w:styleId="Tablaconcuadrcula">
    <w:name w:val="Table Grid"/>
    <w:basedOn w:val="Tablanormal"/>
    <w:uiPriority w:val="39"/>
    <w:rsid w:val="003572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39503C"/>
    <w:rPr>
      <w:b/>
      <w:bCs/>
    </w:rPr>
  </w:style>
  <w:style w:type="character" w:customStyle="1" w:styleId="AsuntodelcomentarioCar">
    <w:name w:val="Asunto del comentario Car"/>
    <w:basedOn w:val="TextocomentarioCar"/>
    <w:link w:val="Asuntodelcomentario"/>
    <w:uiPriority w:val="99"/>
    <w:semiHidden/>
    <w:rsid w:val="0039503C"/>
    <w:rPr>
      <w:rFonts w:ascii="Times Roman" w:eastAsia="Times New Roman" w:hAnsi="Times Roman" w:cs="Times New Roman"/>
      <w:b/>
      <w:bCs/>
      <w:snapToGrid w:val="0"/>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F0522F-C993-44D0-8993-4255335A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1770</Words>
  <Characters>9735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Windows</cp:lastModifiedBy>
  <cp:revision>19</cp:revision>
  <cp:lastPrinted>2016-05-10T08:15:00Z</cp:lastPrinted>
  <dcterms:created xsi:type="dcterms:W3CDTF">2016-05-10T07:53:00Z</dcterms:created>
  <dcterms:modified xsi:type="dcterms:W3CDTF">2016-05-18T10:06:00Z</dcterms:modified>
</cp:coreProperties>
</file>