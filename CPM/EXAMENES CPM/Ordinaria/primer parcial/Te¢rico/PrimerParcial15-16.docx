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B4" w:rsidRDefault="00283BB4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3"/>
          <w:lang w:val="es-ES_tradnl"/>
        </w:rPr>
        <w:t>Escuela de Ingeniería Informática de Oviedo</w:t>
      </w:r>
      <w:r>
        <w:rPr>
          <w:rFonts w:ascii="Times New Roman" w:hAnsi="Times New Roman"/>
          <w:spacing w:val="-3"/>
          <w:lang w:val="es-ES_tradnl"/>
        </w:rPr>
        <w:tab/>
        <w:t xml:space="preserve">  </w:t>
      </w:r>
      <w:r w:rsidR="00F23581" w:rsidRPr="00F23581">
        <w:rPr>
          <w:rFonts w:ascii="Times New Roman" w:hAnsi="Times New Roman"/>
          <w:b/>
          <w:spacing w:val="-3"/>
          <w:lang w:val="es-ES_tradnl"/>
        </w:rPr>
        <w:t>Primer Parcial.</w:t>
      </w:r>
      <w:r w:rsidR="00F23581">
        <w:rPr>
          <w:rFonts w:ascii="Times New Roman" w:hAnsi="Times New Roman"/>
          <w:spacing w:val="-3"/>
          <w:lang w:val="es-ES_tradnl"/>
        </w:rPr>
        <w:t xml:space="preserve"> </w:t>
      </w:r>
      <w:r w:rsidR="00A86BE2">
        <w:rPr>
          <w:rFonts w:ascii="Times New Roman" w:hAnsi="Times New Roman"/>
          <w:b/>
          <w:spacing w:val="-4"/>
          <w:sz w:val="36"/>
          <w:lang w:val="es-ES_tradnl"/>
        </w:rPr>
        <w:t>Octubre</w:t>
      </w:r>
      <w:r>
        <w:rPr>
          <w:rFonts w:ascii="Times New Roman" w:hAnsi="Times New Roman"/>
          <w:b/>
          <w:spacing w:val="-4"/>
          <w:sz w:val="36"/>
          <w:lang w:val="es-ES_tradnl"/>
        </w:rPr>
        <w:t>-20</w:t>
      </w:r>
      <w:r w:rsidR="00457116">
        <w:rPr>
          <w:rFonts w:ascii="Times New Roman" w:hAnsi="Times New Roman"/>
          <w:b/>
          <w:spacing w:val="-4"/>
          <w:sz w:val="36"/>
          <w:lang w:val="es-ES_tradnl"/>
        </w:rPr>
        <w:t>1</w:t>
      </w:r>
      <w:r w:rsidR="00A86BE2">
        <w:rPr>
          <w:rFonts w:ascii="Times New Roman" w:hAnsi="Times New Roman"/>
          <w:b/>
          <w:spacing w:val="-4"/>
          <w:sz w:val="36"/>
          <w:lang w:val="es-ES_tradnl"/>
        </w:rPr>
        <w:t>4</w:t>
      </w:r>
    </w:p>
    <w:p w:rsidR="00283BB4" w:rsidRDefault="00283BB4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4"/>
          <w:sz w:val="36"/>
          <w:lang w:val="es-ES_tradnl"/>
        </w:rPr>
        <w:t>Comunicación Persona-Máquina</w:t>
      </w:r>
      <w:r>
        <w:rPr>
          <w:rFonts w:ascii="Times New Roman" w:hAnsi="Times New Roman"/>
          <w:b/>
          <w:spacing w:val="-3"/>
          <w:sz w:val="29"/>
          <w:lang w:val="es-ES_tradnl"/>
        </w:rPr>
        <w:tab/>
        <w:t xml:space="preserve">   Modelo 1</w:t>
      </w:r>
    </w:p>
    <w:p w:rsidR="00283BB4" w:rsidRPr="00D80D31" w:rsidRDefault="00E64C1F" w:rsidP="00D80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  <w:lang w:val="es-ES_tradnl"/>
        </w:rPr>
      </w:pPr>
      <w:r>
        <w:rPr>
          <w:rFonts w:ascii="Times New Roman" w:hAnsi="Times New Roman"/>
          <w:i/>
          <w:spacing w:val="-3"/>
          <w:lang w:val="es-ES_tradnl"/>
        </w:rPr>
        <w:t>TEST: Respuesta correcta +4</w:t>
      </w:r>
      <w:r w:rsidR="00283BB4">
        <w:rPr>
          <w:rFonts w:ascii="Times New Roman" w:hAnsi="Times New Roman"/>
          <w:i/>
          <w:spacing w:val="-3"/>
          <w:lang w:val="es-ES_tradnl"/>
        </w:rPr>
        <w:t xml:space="preserve">  puntos, incorrecta -1 punto, en blanco +0. </w:t>
      </w:r>
      <w:r w:rsidR="00283BB4" w:rsidRPr="00D80D31">
        <w:rPr>
          <w:rFonts w:ascii="Times New Roman" w:hAnsi="Times New Roman"/>
          <w:b/>
          <w:i/>
          <w:spacing w:val="-3"/>
          <w:lang w:val="es-ES_tradnl"/>
        </w:rPr>
        <w:t>Sólo hay una respuesta correcta</w:t>
      </w:r>
    </w:p>
    <w:tbl>
      <w:tblPr>
        <w:tblW w:w="10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85"/>
      </w:tblGrid>
      <w:tr w:rsidR="00283BB4" w:rsidTr="006729E2">
        <w:trPr>
          <w:trHeight w:val="411"/>
        </w:trPr>
        <w:tc>
          <w:tcPr>
            <w:tcW w:w="10985" w:type="dxa"/>
          </w:tcPr>
          <w:p w:rsidR="00283BB4" w:rsidRDefault="00283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Apellidos y Nombre: </w:t>
            </w:r>
          </w:p>
        </w:tc>
      </w:tr>
      <w:tr w:rsidR="00283BB4" w:rsidTr="006729E2">
        <w:trPr>
          <w:trHeight w:val="418"/>
        </w:trPr>
        <w:tc>
          <w:tcPr>
            <w:tcW w:w="10985" w:type="dxa"/>
          </w:tcPr>
          <w:p w:rsidR="00283BB4" w:rsidRDefault="00283B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D.N.I</w:t>
            </w:r>
            <w:r>
              <w:rPr>
                <w:rFonts w:ascii="Arial" w:hAnsi="Arial" w:cs="Arial"/>
              </w:rPr>
              <w:t xml:space="preserve"> :                                     </w:t>
            </w:r>
          </w:p>
        </w:tc>
      </w:tr>
    </w:tbl>
    <w:p w:rsidR="00704B9D" w:rsidRDefault="00704B9D" w:rsidP="00F23581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0"/>
          <w:lang w:val="es-ES_tradnl"/>
        </w:rPr>
      </w:pPr>
    </w:p>
    <w:p w:rsidR="00F23581" w:rsidRPr="00A66BDD" w:rsidRDefault="00A66BDD" w:rsidP="00E64C1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A </w:t>
      </w:r>
      <w:r w:rsidR="00F23581"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incrementar la usabilidad de una aplicación contribuye: </w:t>
      </w:r>
    </w:p>
    <w:p w:rsidR="00F23581" w:rsidRPr="005C330B" w:rsidRDefault="00F23581" w:rsidP="00033342">
      <w:pPr>
        <w:pStyle w:val="Prrafodelista"/>
        <w:numPr>
          <w:ilvl w:val="0"/>
          <w:numId w:val="2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La capacidad </w:t>
      </w:r>
      <w:r w:rsidR="002F7E94" w:rsidRPr="005C330B">
        <w:rPr>
          <w:rFonts w:ascii="Arial" w:hAnsi="Arial" w:cs="Arial"/>
          <w:spacing w:val="-2"/>
          <w:lang w:val="es-ES"/>
        </w:rPr>
        <w:t xml:space="preserve">de </w:t>
      </w:r>
      <w:r w:rsidRPr="005C330B">
        <w:rPr>
          <w:rFonts w:ascii="Arial" w:hAnsi="Arial" w:cs="Arial"/>
          <w:spacing w:val="-2"/>
          <w:lang w:val="es-ES"/>
        </w:rPr>
        <w:t xml:space="preserve">memoria </w:t>
      </w:r>
      <w:r w:rsidR="002F7E94" w:rsidRPr="005C330B">
        <w:rPr>
          <w:rFonts w:ascii="Arial" w:hAnsi="Arial" w:cs="Arial"/>
          <w:spacing w:val="-2"/>
          <w:lang w:val="es-ES"/>
        </w:rPr>
        <w:t>sensorial del usuario</w:t>
      </w:r>
      <w:r w:rsidRPr="005C330B">
        <w:rPr>
          <w:rFonts w:ascii="Arial" w:hAnsi="Arial" w:cs="Arial"/>
          <w:spacing w:val="-2"/>
          <w:lang w:val="es-ES"/>
        </w:rPr>
        <w:t xml:space="preserve"> cuando utiliza una aplicación</w:t>
      </w:r>
    </w:p>
    <w:p w:rsidR="00F23581" w:rsidRPr="005C330B" w:rsidRDefault="00F23581" w:rsidP="00033342">
      <w:pPr>
        <w:pStyle w:val="Prrafodelista"/>
        <w:numPr>
          <w:ilvl w:val="0"/>
          <w:numId w:val="2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El hecho de que la notificación de cambios producidos en el sistema sea inmediato</w:t>
      </w:r>
    </w:p>
    <w:p w:rsidR="00F23581" w:rsidRPr="005C330B" w:rsidRDefault="00F23581" w:rsidP="00033342">
      <w:pPr>
        <w:pStyle w:val="Prrafodelista"/>
        <w:numPr>
          <w:ilvl w:val="0"/>
          <w:numId w:val="2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Innovar las técnicas de interacción de manera frecuente para incrementar la capacidad de atención del usuario </w:t>
      </w:r>
    </w:p>
    <w:p w:rsidR="00F23581" w:rsidRPr="005C330B" w:rsidRDefault="00F23581" w:rsidP="00033342">
      <w:pPr>
        <w:pStyle w:val="Prrafodelista"/>
        <w:numPr>
          <w:ilvl w:val="0"/>
          <w:numId w:val="2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Evitar la utilización de metáforas del mundo real</w:t>
      </w:r>
    </w:p>
    <w:p w:rsidR="00F23581" w:rsidRPr="005C330B" w:rsidRDefault="002F7E94" w:rsidP="00033342">
      <w:pPr>
        <w:pStyle w:val="Prrafodelista"/>
        <w:numPr>
          <w:ilvl w:val="0"/>
          <w:numId w:val="2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Más de una </w:t>
      </w:r>
      <w:r w:rsidR="00F23581" w:rsidRPr="005C330B">
        <w:rPr>
          <w:rFonts w:ascii="Arial" w:hAnsi="Arial" w:cs="Arial"/>
          <w:spacing w:val="-2"/>
          <w:lang w:val="es-ES"/>
        </w:rPr>
        <w:t>respuesta es cierta</w:t>
      </w:r>
    </w:p>
    <w:p w:rsidR="000A2875" w:rsidRPr="00EE776F" w:rsidRDefault="000A2875">
      <w:pPr>
        <w:tabs>
          <w:tab w:val="left" w:pos="-720"/>
        </w:tabs>
        <w:suppressAutoHyphens/>
        <w:jc w:val="both"/>
        <w:rPr>
          <w:rFonts w:ascii="Arial" w:hAnsi="Arial" w:cs="Arial"/>
          <w:b/>
          <w:color w:val="FF0000"/>
          <w:spacing w:val="-2"/>
          <w:sz w:val="22"/>
          <w:lang w:val="es-ES_tradnl"/>
        </w:rPr>
      </w:pPr>
    </w:p>
    <w:p w:rsidR="000A2875" w:rsidRPr="00A66BDD" w:rsidRDefault="000A2875" w:rsidP="00E64C1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Respecto al botón por defecto de una ventana:</w:t>
      </w:r>
    </w:p>
    <w:p w:rsidR="000A2875" w:rsidRPr="005C330B" w:rsidRDefault="00837225" w:rsidP="00033342">
      <w:pPr>
        <w:pStyle w:val="Prrafodelista"/>
        <w:numPr>
          <w:ilvl w:val="0"/>
          <w:numId w:val="32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ins w:id="0" w:author="Windows" w:date="2015-10-26T10:15:00Z">
        <w:r>
          <w:rPr>
            <w:rFonts w:ascii="Arial" w:hAnsi="Arial" w:cs="Arial"/>
            <w:spacing w:val="-2"/>
            <w:lang w:val="es-ES"/>
          </w:rPr>
          <w:t>E</w:t>
        </w:r>
      </w:ins>
      <w:del w:id="1" w:author="Windows" w:date="2015-10-26T10:15:00Z">
        <w:r w:rsidR="002F7E94" w:rsidRPr="005C330B" w:rsidDel="00837225">
          <w:rPr>
            <w:rFonts w:ascii="Arial" w:hAnsi="Arial" w:cs="Arial"/>
            <w:spacing w:val="-2"/>
            <w:lang w:val="es-ES"/>
          </w:rPr>
          <w:delText>No e</w:delText>
        </w:r>
      </w:del>
      <w:r w:rsidR="000A2875" w:rsidRPr="005C330B">
        <w:rPr>
          <w:rFonts w:ascii="Arial" w:hAnsi="Arial" w:cs="Arial"/>
          <w:spacing w:val="-2"/>
          <w:lang w:val="es-ES"/>
        </w:rPr>
        <w:t xml:space="preserve">s </w:t>
      </w:r>
      <w:r w:rsidR="00D64AC9" w:rsidRPr="005C330B">
        <w:rPr>
          <w:rFonts w:ascii="Arial" w:hAnsi="Arial" w:cs="Arial"/>
          <w:spacing w:val="-2"/>
          <w:lang w:val="es-ES"/>
        </w:rPr>
        <w:t xml:space="preserve">recomendable que esté situado en </w:t>
      </w:r>
      <w:del w:id="2" w:author="Windows" w:date="2015-10-26T10:15:00Z">
        <w:r w:rsidR="00D64AC9" w:rsidRPr="005C330B" w:rsidDel="00837225">
          <w:rPr>
            <w:rFonts w:ascii="Arial" w:hAnsi="Arial" w:cs="Arial"/>
            <w:spacing w:val="-2"/>
            <w:lang w:val="es-ES"/>
          </w:rPr>
          <w:delText xml:space="preserve">primer </w:delText>
        </w:r>
      </w:del>
      <w:ins w:id="3" w:author="Windows" w:date="2015-10-26T10:15:00Z">
        <w:r>
          <w:rPr>
            <w:rFonts w:ascii="Arial" w:hAnsi="Arial" w:cs="Arial"/>
            <w:spacing w:val="-2"/>
            <w:lang w:val="es-ES"/>
          </w:rPr>
          <w:t>último</w:t>
        </w:r>
        <w:r w:rsidRPr="005C330B">
          <w:rPr>
            <w:rFonts w:ascii="Arial" w:hAnsi="Arial" w:cs="Arial"/>
            <w:spacing w:val="-2"/>
            <w:lang w:val="es-ES"/>
          </w:rPr>
          <w:t xml:space="preserve"> </w:t>
        </w:r>
      </w:ins>
      <w:r w:rsidR="00D64AC9" w:rsidRPr="005C330B">
        <w:rPr>
          <w:rFonts w:ascii="Arial" w:hAnsi="Arial" w:cs="Arial"/>
          <w:spacing w:val="-2"/>
          <w:lang w:val="es-ES"/>
        </w:rPr>
        <w:t>lugar en el conjunto de botones de la parte inferior de la ventana</w:t>
      </w:r>
    </w:p>
    <w:p w:rsidR="000A2875" w:rsidRPr="005C330B" w:rsidRDefault="000A2875" w:rsidP="00033342">
      <w:pPr>
        <w:pStyle w:val="Prrafodelista"/>
        <w:numPr>
          <w:ilvl w:val="0"/>
          <w:numId w:val="32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Es obligatorio incorporar botón por defecto pero no es obligatorio incluir botón de cancelación</w:t>
      </w:r>
      <w:r w:rsidR="00BA68E1" w:rsidRPr="005C330B">
        <w:rPr>
          <w:rFonts w:ascii="Arial" w:hAnsi="Arial" w:cs="Arial"/>
          <w:spacing w:val="-2"/>
          <w:lang w:val="es-ES"/>
        </w:rPr>
        <w:t xml:space="preserve"> en una ventana</w:t>
      </w:r>
    </w:p>
    <w:p w:rsidR="000A2875" w:rsidRPr="005C330B" w:rsidRDefault="00BA68E1" w:rsidP="00033342">
      <w:pPr>
        <w:pStyle w:val="Prrafodelista"/>
        <w:numPr>
          <w:ilvl w:val="0"/>
          <w:numId w:val="32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Como el resto de botones de comando, t</w:t>
      </w:r>
      <w:r w:rsidR="00D64AC9" w:rsidRPr="005C330B">
        <w:rPr>
          <w:rFonts w:ascii="Arial" w:hAnsi="Arial" w:cs="Arial"/>
          <w:spacing w:val="-2"/>
          <w:lang w:val="es-ES"/>
        </w:rPr>
        <w:t>iene que tener</w:t>
      </w:r>
      <w:r w:rsidR="000A2875" w:rsidRPr="005C330B">
        <w:rPr>
          <w:rFonts w:ascii="Arial" w:hAnsi="Arial" w:cs="Arial"/>
          <w:spacing w:val="-2"/>
          <w:lang w:val="es-ES"/>
        </w:rPr>
        <w:t xml:space="preserve"> </w:t>
      </w:r>
      <w:r w:rsidRPr="005C330B">
        <w:rPr>
          <w:rFonts w:ascii="Arial" w:hAnsi="Arial" w:cs="Arial"/>
          <w:spacing w:val="-2"/>
          <w:lang w:val="es-ES"/>
        </w:rPr>
        <w:t xml:space="preserve">un </w:t>
      </w:r>
      <w:r w:rsidR="000A2875" w:rsidRPr="005C330B">
        <w:rPr>
          <w:rFonts w:ascii="Arial" w:hAnsi="Arial" w:cs="Arial"/>
          <w:spacing w:val="-2"/>
          <w:lang w:val="es-ES"/>
        </w:rPr>
        <w:t>nemónico</w:t>
      </w:r>
      <w:r w:rsidR="00D64AC9" w:rsidRPr="005C330B">
        <w:rPr>
          <w:rFonts w:ascii="Arial" w:hAnsi="Arial" w:cs="Arial"/>
          <w:spacing w:val="-2"/>
          <w:lang w:val="es-ES"/>
        </w:rPr>
        <w:t xml:space="preserve"> asociado</w:t>
      </w:r>
    </w:p>
    <w:p w:rsidR="00837225" w:rsidRDefault="00BA68E1" w:rsidP="00837225">
      <w:pPr>
        <w:pStyle w:val="Prrafodelista"/>
        <w:numPr>
          <w:ilvl w:val="0"/>
          <w:numId w:val="32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Como el resto de botones de comando, es recomendable que tenga un </w:t>
      </w:r>
      <w:proofErr w:type="spellStart"/>
      <w:r w:rsidRPr="005C330B">
        <w:rPr>
          <w:rFonts w:ascii="Arial" w:hAnsi="Arial" w:cs="Arial"/>
          <w:spacing w:val="-2"/>
          <w:lang w:val="es-ES"/>
        </w:rPr>
        <w:t>shortcut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(o atajo) asociado</w:t>
      </w:r>
    </w:p>
    <w:p w:rsidR="000A2875" w:rsidRPr="00837225" w:rsidRDefault="002F7E94" w:rsidP="00837225">
      <w:pPr>
        <w:pStyle w:val="Prrafodelista"/>
        <w:numPr>
          <w:ilvl w:val="0"/>
          <w:numId w:val="32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proofErr w:type="spellStart"/>
      <w:r w:rsidRPr="00837225">
        <w:rPr>
          <w:rFonts w:ascii="Arial" w:hAnsi="Arial" w:cs="Arial"/>
          <w:spacing w:val="-2"/>
        </w:rPr>
        <w:t>Ninguna</w:t>
      </w:r>
      <w:proofErr w:type="spellEnd"/>
      <w:r w:rsidRPr="00837225">
        <w:rPr>
          <w:rFonts w:ascii="Arial" w:hAnsi="Arial" w:cs="Arial"/>
          <w:spacing w:val="-2"/>
        </w:rPr>
        <w:t xml:space="preserve"> </w:t>
      </w:r>
      <w:proofErr w:type="spellStart"/>
      <w:r w:rsidRPr="00837225">
        <w:rPr>
          <w:rFonts w:ascii="Arial" w:hAnsi="Arial" w:cs="Arial"/>
          <w:spacing w:val="-2"/>
        </w:rPr>
        <w:t>respuesta</w:t>
      </w:r>
      <w:proofErr w:type="spellEnd"/>
      <w:r w:rsidR="000A2875" w:rsidRPr="00837225">
        <w:rPr>
          <w:rFonts w:ascii="Arial" w:hAnsi="Arial" w:cs="Arial"/>
          <w:spacing w:val="-2"/>
        </w:rPr>
        <w:t xml:space="preserve"> </w:t>
      </w:r>
      <w:proofErr w:type="spellStart"/>
      <w:r w:rsidR="000A2875" w:rsidRPr="00837225">
        <w:rPr>
          <w:rFonts w:ascii="Arial" w:hAnsi="Arial" w:cs="Arial"/>
          <w:spacing w:val="-2"/>
        </w:rPr>
        <w:t>es</w:t>
      </w:r>
      <w:proofErr w:type="spellEnd"/>
      <w:r w:rsidR="000A2875" w:rsidRPr="00837225">
        <w:rPr>
          <w:rFonts w:ascii="Arial" w:hAnsi="Arial" w:cs="Arial"/>
          <w:spacing w:val="-2"/>
        </w:rPr>
        <w:t xml:space="preserve"> </w:t>
      </w:r>
      <w:proofErr w:type="spellStart"/>
      <w:r w:rsidR="000A2875" w:rsidRPr="00837225">
        <w:rPr>
          <w:rFonts w:ascii="Arial" w:hAnsi="Arial" w:cs="Arial"/>
          <w:spacing w:val="-2"/>
        </w:rPr>
        <w:t>cierta</w:t>
      </w:r>
      <w:proofErr w:type="spellEnd"/>
    </w:p>
    <w:p w:rsidR="006729E2" w:rsidRPr="00EE776F" w:rsidRDefault="006729E2" w:rsidP="000A2875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A2875" w:rsidRPr="00A66BDD" w:rsidRDefault="000A2875" w:rsidP="00E64C1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Respecto a los componentes para texto, es cierto que: </w:t>
      </w:r>
    </w:p>
    <w:p w:rsidR="000A2875" w:rsidRPr="005C330B" w:rsidRDefault="00462382" w:rsidP="00FD0438">
      <w:pPr>
        <w:pStyle w:val="Prrafodelista"/>
        <w:numPr>
          <w:ilvl w:val="0"/>
          <w:numId w:val="3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Para asociar un nemónico a un</w:t>
      </w:r>
      <w:r w:rsidR="000A2875" w:rsidRPr="005C330B">
        <w:rPr>
          <w:rFonts w:ascii="Arial" w:hAnsi="Arial" w:cs="Arial"/>
          <w:spacing w:val="-2"/>
          <w:lang w:val="es-ES"/>
        </w:rPr>
        <w:t xml:space="preserve">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J</w:t>
      </w:r>
      <w:r w:rsidR="000A2875" w:rsidRPr="005C330B">
        <w:rPr>
          <w:rFonts w:ascii="Arial" w:hAnsi="Arial" w:cs="Arial"/>
          <w:i/>
          <w:spacing w:val="-2"/>
          <w:lang w:val="es-ES"/>
        </w:rPr>
        <w:t>TextField</w:t>
      </w:r>
      <w:proofErr w:type="spellEnd"/>
      <w:r w:rsidR="000A2875" w:rsidRPr="005C330B">
        <w:rPr>
          <w:rFonts w:ascii="Arial" w:hAnsi="Arial" w:cs="Arial"/>
          <w:spacing w:val="-2"/>
          <w:lang w:val="es-ES"/>
        </w:rPr>
        <w:t xml:space="preserve"> debe modificarse la propiedad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dis</w:t>
      </w:r>
      <w:r w:rsidR="000A2875" w:rsidRPr="005C330B">
        <w:rPr>
          <w:rFonts w:ascii="Arial" w:hAnsi="Arial" w:cs="Arial"/>
          <w:i/>
          <w:spacing w:val="-2"/>
          <w:lang w:val="es-ES"/>
        </w:rPr>
        <w:t>playedMnemonic</w:t>
      </w:r>
      <w:proofErr w:type="spellEnd"/>
      <w:r w:rsidR="000A2875" w:rsidRPr="005C330B">
        <w:rPr>
          <w:rFonts w:ascii="Arial" w:hAnsi="Arial" w:cs="Arial"/>
          <w:spacing w:val="-2"/>
          <w:lang w:val="es-ES"/>
        </w:rPr>
        <w:t xml:space="preserve"> del mismo</w:t>
      </w:r>
    </w:p>
    <w:p w:rsidR="000A2875" w:rsidRPr="005C330B" w:rsidRDefault="000A2875" w:rsidP="00FD0438">
      <w:pPr>
        <w:pStyle w:val="Prrafodelista"/>
        <w:numPr>
          <w:ilvl w:val="0"/>
          <w:numId w:val="3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Una etiqueta ha de estar desactivada cuando el componente con el que está relaciona</w:t>
      </w:r>
      <w:r w:rsidR="00D42735" w:rsidRPr="005C330B">
        <w:rPr>
          <w:rFonts w:ascii="Arial" w:hAnsi="Arial" w:cs="Arial"/>
          <w:spacing w:val="-2"/>
          <w:lang w:val="es-ES"/>
        </w:rPr>
        <w:t>da lo esté</w:t>
      </w:r>
    </w:p>
    <w:p w:rsidR="000A2875" w:rsidRPr="005C330B" w:rsidRDefault="00462382" w:rsidP="00FD0438">
      <w:pPr>
        <w:pStyle w:val="Prrafodelista"/>
        <w:numPr>
          <w:ilvl w:val="0"/>
          <w:numId w:val="3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Un </w:t>
      </w:r>
      <w:proofErr w:type="spellStart"/>
      <w:r w:rsidR="00DA540A" w:rsidRPr="005C330B">
        <w:rPr>
          <w:rFonts w:ascii="Arial" w:hAnsi="Arial" w:cs="Arial"/>
          <w:spacing w:val="-2"/>
          <w:lang w:val="es-ES"/>
        </w:rPr>
        <w:t>J</w:t>
      </w:r>
      <w:r w:rsidRPr="005C330B">
        <w:rPr>
          <w:rFonts w:ascii="Arial" w:hAnsi="Arial" w:cs="Arial"/>
          <w:i/>
          <w:spacing w:val="-2"/>
          <w:lang w:val="es-ES"/>
        </w:rPr>
        <w:t>PasswordField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proporciona todas las capacidades de edición de un </w:t>
      </w:r>
      <w:proofErr w:type="spellStart"/>
      <w:r w:rsidR="00DA540A" w:rsidRPr="005C330B">
        <w:rPr>
          <w:rFonts w:ascii="Arial" w:hAnsi="Arial" w:cs="Arial"/>
          <w:i/>
          <w:spacing w:val="-2"/>
          <w:lang w:val="es-ES"/>
        </w:rPr>
        <w:t>J</w:t>
      </w:r>
      <w:r w:rsidRPr="005C330B">
        <w:rPr>
          <w:rFonts w:ascii="Arial" w:hAnsi="Arial" w:cs="Arial"/>
          <w:i/>
          <w:spacing w:val="-2"/>
          <w:lang w:val="es-ES"/>
        </w:rPr>
        <w:t>TextField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</w:t>
      </w:r>
      <w:proofErr w:type="spellStart"/>
      <w:r w:rsidRPr="005C330B">
        <w:rPr>
          <w:rFonts w:ascii="Arial" w:hAnsi="Arial" w:cs="Arial"/>
          <w:spacing w:val="-2"/>
          <w:lang w:val="es-ES"/>
        </w:rPr>
        <w:t>incluídas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las </w:t>
      </w:r>
      <w:r w:rsidR="00D42735" w:rsidRPr="005C330B">
        <w:rPr>
          <w:rFonts w:ascii="Arial" w:hAnsi="Arial" w:cs="Arial"/>
          <w:spacing w:val="-2"/>
          <w:lang w:val="es-ES"/>
        </w:rPr>
        <w:t>operaciones de cortar y copiar</w:t>
      </w:r>
    </w:p>
    <w:p w:rsidR="000A2875" w:rsidRPr="005C330B" w:rsidRDefault="00462382" w:rsidP="00FD0438">
      <w:pPr>
        <w:pStyle w:val="Prrafodelista"/>
        <w:numPr>
          <w:ilvl w:val="0"/>
          <w:numId w:val="3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Todas las respuestas anteriores son ciertas</w:t>
      </w:r>
    </w:p>
    <w:p w:rsidR="000A2875" w:rsidRPr="005C330B" w:rsidRDefault="000A2875" w:rsidP="00FD0438">
      <w:pPr>
        <w:pStyle w:val="Prrafodelista"/>
        <w:numPr>
          <w:ilvl w:val="0"/>
          <w:numId w:val="3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Ninguna de las r</w:t>
      </w:r>
      <w:r w:rsidR="00462382" w:rsidRPr="005C330B">
        <w:rPr>
          <w:rFonts w:ascii="Arial" w:hAnsi="Arial" w:cs="Arial"/>
          <w:spacing w:val="-2"/>
          <w:lang w:val="es-ES"/>
        </w:rPr>
        <w:t>espuestas anteriores es cierta</w:t>
      </w:r>
    </w:p>
    <w:p w:rsidR="006729E2" w:rsidRDefault="006729E2" w:rsidP="000A2875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33342" w:rsidRPr="00A66BDD" w:rsidRDefault="00033342" w:rsidP="00E64C1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Dado el siguiente fragmento de código </w:t>
      </w:r>
      <w:proofErr w:type="spellStart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código</w:t>
      </w:r>
      <w:proofErr w:type="spellEnd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y considerando que el registro entre el objeto fuente y el objeto receptor (ya creado) está correctamente realizado, si se desea que un campo de texto text2 tenga el mismo comportamiento que text1, lo óptimo sería:</w:t>
      </w:r>
    </w:p>
    <w:p w:rsidR="00033342" w:rsidRPr="005C330B" w:rsidRDefault="00033342" w:rsidP="00033342">
      <w:pPr>
        <w:pStyle w:val="Prrafodelista"/>
        <w:rPr>
          <w:lang w:val="es-ES"/>
        </w:rPr>
      </w:pPr>
    </w:p>
    <w:tbl>
      <w:tblPr>
        <w:tblStyle w:val="Tablaconcuadrcula"/>
        <w:tblW w:w="4961" w:type="dxa"/>
        <w:jc w:val="center"/>
        <w:tblLook w:val="04A0" w:firstRow="1" w:lastRow="0" w:firstColumn="1" w:lastColumn="0" w:noHBand="0" w:noVBand="1"/>
      </w:tblPr>
      <w:tblGrid>
        <w:gridCol w:w="4961"/>
      </w:tblGrid>
      <w:tr w:rsidR="00033342" w:rsidTr="00884D00">
        <w:trPr>
          <w:jc w:val="center"/>
        </w:trPr>
        <w:tc>
          <w:tcPr>
            <w:tcW w:w="4961" w:type="dxa"/>
          </w:tcPr>
          <w:p w:rsidR="00033342" w:rsidRPr="002D5652" w:rsidRDefault="00033342" w:rsidP="00884D00">
            <w:pPr>
              <w:pStyle w:val="Prrafodelista"/>
              <w:ind w:left="145" w:hanging="53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class ProcesaFoco1 extends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Focus</w:t>
            </w:r>
            <w:r w:rsidRPr="002D5652">
              <w:rPr>
                <w:rFonts w:ascii="Courier New" w:hAnsi="Courier New" w:cs="Courier New"/>
                <w:sz w:val="18"/>
                <w:szCs w:val="18"/>
              </w:rPr>
              <w:t>Adapter</w:t>
            </w:r>
            <w:proofErr w:type="spellEnd"/>
            <w:r w:rsidRPr="002D565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33342" w:rsidRPr="002D5652" w:rsidRDefault="00033342" w:rsidP="00884D00">
            <w:pPr>
              <w:pStyle w:val="Prrafodelista"/>
              <w:ind w:left="145" w:hanging="53"/>
              <w:rPr>
                <w:rFonts w:ascii="Courier New" w:hAnsi="Courier New" w:cs="Courier New"/>
                <w:sz w:val="18"/>
                <w:szCs w:val="18"/>
              </w:rPr>
            </w:pPr>
            <w:r w:rsidRPr="002D5652">
              <w:rPr>
                <w:rFonts w:ascii="Courier New" w:hAnsi="Courier New" w:cs="Courier New"/>
                <w:sz w:val="18"/>
                <w:szCs w:val="18"/>
              </w:rPr>
              <w:tab/>
              <w:t xml:space="preserve">public void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focusGained</w:t>
            </w:r>
            <w:proofErr w:type="spellEnd"/>
            <w:r w:rsidRPr="002D5652">
              <w:rPr>
                <w:rFonts w:ascii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del w:id="4" w:author="Windows" w:date="2015-10-26T10:16:00Z">
              <w:r w:rsidRPr="002D5652" w:rsidDel="00837225">
                <w:rPr>
                  <w:rFonts w:ascii="Courier New" w:hAnsi="Courier New" w:cs="Courier New"/>
                  <w:sz w:val="18"/>
                  <w:szCs w:val="18"/>
                </w:rPr>
                <w:delText xml:space="preserve">KeyEvent </w:delText>
              </w:r>
            </w:del>
            <w:ins w:id="5" w:author="Windows" w:date="2015-10-26T10:16:00Z">
              <w:r w:rsidR="00837225">
                <w:rPr>
                  <w:rFonts w:ascii="Courier New" w:hAnsi="Courier New" w:cs="Courier New"/>
                  <w:sz w:val="18"/>
                  <w:szCs w:val="18"/>
                </w:rPr>
                <w:t>Focus</w:t>
              </w:r>
              <w:r w:rsidR="00837225" w:rsidRPr="002D5652">
                <w:rPr>
                  <w:rFonts w:ascii="Courier New" w:hAnsi="Courier New" w:cs="Courier New"/>
                  <w:sz w:val="18"/>
                  <w:szCs w:val="18"/>
                </w:rPr>
                <w:t>Event</w:t>
              </w:r>
              <w:proofErr w:type="spellEnd"/>
              <w:r w:rsidR="00837225" w:rsidRPr="002D5652">
                <w:rPr>
                  <w:rFonts w:ascii="Courier New" w:hAnsi="Courier New" w:cs="Courier New"/>
                  <w:sz w:val="18"/>
                  <w:szCs w:val="18"/>
                </w:rPr>
                <w:t xml:space="preserve"> </w:t>
              </w:r>
            </w:ins>
            <w:r w:rsidRPr="002D5652">
              <w:rPr>
                <w:rFonts w:ascii="Courier New" w:hAnsi="Courier New" w:cs="Courier New"/>
                <w:sz w:val="18"/>
                <w:szCs w:val="18"/>
              </w:rPr>
              <w:t>e){</w:t>
            </w:r>
          </w:p>
          <w:p w:rsidR="00033342" w:rsidRDefault="00033342" w:rsidP="00884D00">
            <w:pPr>
              <w:pStyle w:val="Prrafodelista"/>
              <w:ind w:left="145" w:hanging="53"/>
              <w:rPr>
                <w:rFonts w:ascii="Courier New" w:hAnsi="Courier New" w:cs="Courier New"/>
                <w:sz w:val="18"/>
                <w:szCs w:val="18"/>
              </w:rPr>
            </w:pPr>
            <w:r w:rsidRPr="002D5652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D5652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>text1.setText(“”)</w:t>
            </w:r>
            <w:r w:rsidRPr="002D5652">
              <w:rPr>
                <w:rFonts w:ascii="Courier New" w:hAnsi="Courier New" w:cs="Courier New"/>
                <w:sz w:val="18"/>
                <w:szCs w:val="18"/>
              </w:rPr>
              <w:t xml:space="preserve">; } </w:t>
            </w:r>
          </w:p>
          <w:p w:rsidR="00033342" w:rsidRDefault="00033342" w:rsidP="00884D00">
            <w:pPr>
              <w:pStyle w:val="Prrafodelista"/>
              <w:ind w:left="145" w:hanging="53"/>
            </w:pPr>
            <w:r w:rsidRPr="002D565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033342" w:rsidRDefault="00033342" w:rsidP="00033342"/>
    <w:p w:rsidR="00033342" w:rsidRPr="005C330B" w:rsidRDefault="00033342" w:rsidP="00033342">
      <w:pPr>
        <w:pStyle w:val="Prrafodelista"/>
        <w:numPr>
          <w:ilvl w:val="0"/>
          <w:numId w:val="35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Añadir una nueva clase (por ejemplo, </w:t>
      </w:r>
      <w:r w:rsidRPr="005C330B">
        <w:rPr>
          <w:rFonts w:ascii="Arial" w:hAnsi="Arial" w:cs="Arial"/>
          <w:i/>
          <w:spacing w:val="-2"/>
          <w:lang w:val="es-ES"/>
        </w:rPr>
        <w:t>ProcesaFoco2</w:t>
      </w:r>
      <w:r w:rsidRPr="005C330B">
        <w:rPr>
          <w:rFonts w:ascii="Arial" w:hAnsi="Arial" w:cs="Arial"/>
          <w:spacing w:val="-2"/>
          <w:lang w:val="es-ES"/>
        </w:rPr>
        <w:t xml:space="preserve">)  en la que en el método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focusGained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 sustituiremos </w:t>
      </w:r>
      <w:r w:rsidRPr="005C330B">
        <w:rPr>
          <w:rFonts w:ascii="Arial" w:hAnsi="Arial" w:cs="Arial"/>
          <w:i/>
          <w:spacing w:val="-2"/>
          <w:lang w:val="es-ES"/>
        </w:rPr>
        <w:t>text1</w:t>
      </w:r>
      <w:r w:rsidRPr="005C330B">
        <w:rPr>
          <w:rFonts w:ascii="Arial" w:hAnsi="Arial" w:cs="Arial"/>
          <w:spacing w:val="-2"/>
          <w:lang w:val="es-ES"/>
        </w:rPr>
        <w:t xml:space="preserve"> por </w:t>
      </w:r>
      <w:r w:rsidRPr="005C330B">
        <w:rPr>
          <w:rFonts w:ascii="Arial" w:hAnsi="Arial" w:cs="Arial"/>
          <w:i/>
          <w:spacing w:val="-2"/>
          <w:lang w:val="es-ES"/>
        </w:rPr>
        <w:t>text2</w:t>
      </w:r>
      <w:r w:rsidRPr="005C330B">
        <w:rPr>
          <w:rFonts w:ascii="Arial" w:hAnsi="Arial" w:cs="Arial"/>
          <w:spacing w:val="-2"/>
          <w:lang w:val="es-ES"/>
        </w:rPr>
        <w:t xml:space="preserve">. Crear un objeto de esta clase y </w:t>
      </w:r>
      <w:del w:id="6" w:author="Windows" w:date="2015-10-26T10:16:00Z">
        <w:r w:rsidRPr="005C330B" w:rsidDel="00837225">
          <w:rPr>
            <w:rFonts w:ascii="Arial" w:hAnsi="Arial" w:cs="Arial"/>
            <w:spacing w:val="-2"/>
            <w:lang w:val="es-ES"/>
          </w:rPr>
          <w:delText xml:space="preserve">se </w:delText>
        </w:r>
      </w:del>
      <w:r w:rsidRPr="005C330B">
        <w:rPr>
          <w:rFonts w:ascii="Arial" w:hAnsi="Arial" w:cs="Arial"/>
          <w:spacing w:val="-2"/>
          <w:lang w:val="es-ES"/>
        </w:rPr>
        <w:t>realizar el registro entre el nuevo objeto fuente y el nuevo objeto receptor.</w:t>
      </w:r>
    </w:p>
    <w:p w:rsidR="00033342" w:rsidRPr="005C330B" w:rsidRDefault="00033342" w:rsidP="00033342">
      <w:pPr>
        <w:pStyle w:val="Prrafodelista"/>
        <w:numPr>
          <w:ilvl w:val="0"/>
          <w:numId w:val="35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Sustituir en la clase </w:t>
      </w:r>
      <w:r w:rsidRPr="005C330B">
        <w:rPr>
          <w:rFonts w:ascii="Arial" w:hAnsi="Arial" w:cs="Arial"/>
          <w:i/>
          <w:spacing w:val="-2"/>
          <w:lang w:val="es-ES"/>
        </w:rPr>
        <w:t>ProcesaFoco1</w:t>
      </w:r>
      <w:r w:rsidRPr="005C330B">
        <w:rPr>
          <w:rFonts w:ascii="Arial" w:hAnsi="Arial" w:cs="Arial"/>
          <w:spacing w:val="-2"/>
          <w:lang w:val="es-ES"/>
        </w:rPr>
        <w:t xml:space="preserve"> </w:t>
      </w:r>
      <w:del w:id="7" w:author="Windows" w:date="2015-10-26T10:17:00Z">
        <w:r w:rsidRPr="005C330B" w:rsidDel="00837225">
          <w:rPr>
            <w:rFonts w:ascii="Arial" w:hAnsi="Arial" w:cs="Arial"/>
            <w:spacing w:val="-2"/>
            <w:lang w:val="es-ES"/>
          </w:rPr>
          <w:delText xml:space="preserve">la línea </w:delText>
        </w:r>
      </w:del>
      <w:r w:rsidR="005C330B">
        <w:rPr>
          <w:rFonts w:ascii="Arial" w:hAnsi="Arial" w:cs="Arial"/>
          <w:i/>
          <w:spacing w:val="-2"/>
          <w:lang w:val="es-ES"/>
        </w:rPr>
        <w:t>text1</w:t>
      </w:r>
      <w:r w:rsidR="008957DB" w:rsidRPr="005C330B">
        <w:rPr>
          <w:rFonts w:ascii="Arial" w:hAnsi="Arial" w:cs="Arial"/>
          <w:i/>
          <w:spacing w:val="-2"/>
          <w:lang w:val="es-ES"/>
        </w:rPr>
        <w:t xml:space="preserve"> </w:t>
      </w:r>
      <w:r w:rsidRPr="005C330B">
        <w:rPr>
          <w:rFonts w:ascii="Arial" w:hAnsi="Arial" w:cs="Arial"/>
          <w:spacing w:val="-2"/>
          <w:lang w:val="es-ES"/>
        </w:rPr>
        <w:t xml:space="preserve">por </w:t>
      </w:r>
      <w:r w:rsidR="005C330B">
        <w:rPr>
          <w:rFonts w:ascii="Arial" w:hAnsi="Arial" w:cs="Arial"/>
          <w:spacing w:val="-2"/>
          <w:lang w:val="es-ES"/>
        </w:rPr>
        <w:t>(</w:t>
      </w:r>
      <w:r w:rsidR="005C330B">
        <w:rPr>
          <w:rFonts w:ascii="Arial" w:hAnsi="Arial" w:cs="Arial"/>
          <w:i/>
          <w:spacing w:val="-2"/>
          <w:lang w:val="es-ES"/>
        </w:rPr>
        <w:t>(</w:t>
      </w:r>
      <w:proofErr w:type="spellStart"/>
      <w:r w:rsidR="005C330B">
        <w:rPr>
          <w:rFonts w:ascii="Arial" w:hAnsi="Arial" w:cs="Arial"/>
          <w:i/>
          <w:spacing w:val="-2"/>
          <w:lang w:val="es-ES"/>
        </w:rPr>
        <w:t>JTextField</w:t>
      </w:r>
      <w:proofErr w:type="spellEnd"/>
      <w:r w:rsidR="005C330B">
        <w:rPr>
          <w:rFonts w:ascii="Arial" w:hAnsi="Arial" w:cs="Arial"/>
          <w:i/>
          <w:spacing w:val="-2"/>
          <w:lang w:val="es-ES"/>
        </w:rPr>
        <w:t xml:space="preserve">) </w:t>
      </w:r>
      <w:proofErr w:type="spellStart"/>
      <w:proofErr w:type="gramStart"/>
      <w:r w:rsidRPr="005C330B">
        <w:rPr>
          <w:rFonts w:ascii="Arial" w:hAnsi="Arial" w:cs="Arial"/>
          <w:i/>
          <w:spacing w:val="-2"/>
          <w:lang w:val="es-ES"/>
        </w:rPr>
        <w:t>e.getSource</w:t>
      </w:r>
      <w:proofErr w:type="spellEnd"/>
      <w:r w:rsidRPr="005C330B">
        <w:rPr>
          <w:rFonts w:ascii="Arial" w:hAnsi="Arial" w:cs="Arial"/>
          <w:i/>
          <w:spacing w:val="-2"/>
          <w:lang w:val="es-ES"/>
        </w:rPr>
        <w:t>(</w:t>
      </w:r>
      <w:proofErr w:type="gramEnd"/>
      <w:r w:rsidRPr="005C330B">
        <w:rPr>
          <w:rFonts w:ascii="Arial" w:hAnsi="Arial" w:cs="Arial"/>
          <w:i/>
          <w:spacing w:val="-2"/>
          <w:lang w:val="es-ES"/>
        </w:rPr>
        <w:t>))</w:t>
      </w:r>
      <w:r w:rsidRPr="005C330B">
        <w:rPr>
          <w:rFonts w:ascii="Arial" w:hAnsi="Arial" w:cs="Arial"/>
          <w:spacing w:val="-2"/>
          <w:lang w:val="es-ES"/>
        </w:rPr>
        <w:t xml:space="preserve"> y realizar el registro entre el nuevo objeto fuente y el objeto receptor ya existente.</w:t>
      </w:r>
    </w:p>
    <w:p w:rsidR="00033342" w:rsidRPr="005C330B" w:rsidRDefault="00033342" w:rsidP="00033342">
      <w:pPr>
        <w:pStyle w:val="Prrafodelista"/>
        <w:numPr>
          <w:ilvl w:val="0"/>
          <w:numId w:val="35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Añadir una nueva clase (por ejemplo, </w:t>
      </w:r>
      <w:r w:rsidRPr="005C330B">
        <w:rPr>
          <w:rFonts w:ascii="Arial" w:hAnsi="Arial" w:cs="Arial"/>
          <w:i/>
          <w:spacing w:val="-2"/>
          <w:lang w:val="es-ES"/>
        </w:rPr>
        <w:t>ProcesaFoco2</w:t>
      </w:r>
      <w:r w:rsidRPr="005C330B">
        <w:rPr>
          <w:rFonts w:ascii="Arial" w:hAnsi="Arial" w:cs="Arial"/>
          <w:spacing w:val="-2"/>
          <w:lang w:val="es-ES"/>
        </w:rPr>
        <w:t xml:space="preserve">)  en la que en el método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focusGained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 sustituiremos </w:t>
      </w:r>
      <w:r w:rsidRPr="005C330B">
        <w:rPr>
          <w:rFonts w:ascii="Arial" w:hAnsi="Arial" w:cs="Arial"/>
          <w:i/>
          <w:spacing w:val="-2"/>
          <w:lang w:val="es-ES"/>
        </w:rPr>
        <w:t>text1</w:t>
      </w:r>
      <w:r w:rsidRPr="005C330B">
        <w:rPr>
          <w:rFonts w:ascii="Arial" w:hAnsi="Arial" w:cs="Arial"/>
          <w:spacing w:val="-2"/>
          <w:lang w:val="es-ES"/>
        </w:rPr>
        <w:t xml:space="preserve"> por </w:t>
      </w:r>
      <w:ins w:id="8" w:author="Windows" w:date="2015-10-26T10:19:00Z">
        <w:r w:rsidR="00837225">
          <w:rPr>
            <w:rFonts w:ascii="Arial" w:hAnsi="Arial" w:cs="Arial"/>
            <w:spacing w:val="-2"/>
            <w:lang w:val="es-ES"/>
          </w:rPr>
          <w:t>((</w:t>
        </w:r>
        <w:proofErr w:type="spellStart"/>
        <w:r w:rsidR="00837225">
          <w:rPr>
            <w:rFonts w:ascii="Arial" w:hAnsi="Arial" w:cs="Arial"/>
            <w:spacing w:val="-2"/>
            <w:lang w:val="es-ES"/>
          </w:rPr>
          <w:t>JTextField</w:t>
        </w:r>
        <w:proofErr w:type="spellEnd"/>
        <w:proofErr w:type="gramStart"/>
        <w:r w:rsidR="00837225">
          <w:rPr>
            <w:rFonts w:ascii="Arial" w:hAnsi="Arial" w:cs="Arial"/>
            <w:spacing w:val="-2"/>
            <w:lang w:val="es-ES"/>
          </w:rPr>
          <w:t>)</w:t>
        </w:r>
      </w:ins>
      <w:proofErr w:type="spellStart"/>
      <w:r w:rsidRPr="005C330B">
        <w:rPr>
          <w:rFonts w:ascii="Arial" w:hAnsi="Arial" w:cs="Arial"/>
          <w:i/>
          <w:spacing w:val="-2"/>
          <w:lang w:val="es-ES"/>
        </w:rPr>
        <w:t>e.getSource</w:t>
      </w:r>
      <w:proofErr w:type="spellEnd"/>
      <w:proofErr w:type="gramEnd"/>
      <w:r w:rsidRPr="005C330B">
        <w:rPr>
          <w:rFonts w:ascii="Arial" w:hAnsi="Arial" w:cs="Arial"/>
          <w:i/>
          <w:spacing w:val="-2"/>
          <w:lang w:val="es-ES"/>
        </w:rPr>
        <w:t>()</w:t>
      </w:r>
      <w:ins w:id="9" w:author="Windows" w:date="2015-10-26T10:19:00Z">
        <w:r w:rsidR="00837225">
          <w:rPr>
            <w:rFonts w:ascii="Arial" w:hAnsi="Arial" w:cs="Arial"/>
            <w:i/>
            <w:spacing w:val="-2"/>
            <w:lang w:val="es-ES"/>
          </w:rPr>
          <w:t>)</w:t>
        </w:r>
      </w:ins>
      <w:r w:rsidRPr="005C330B">
        <w:rPr>
          <w:rFonts w:ascii="Arial" w:hAnsi="Arial" w:cs="Arial"/>
          <w:spacing w:val="-2"/>
          <w:lang w:val="es-ES"/>
        </w:rPr>
        <w:t>. Crear un objeto de esta clase y realizar el registro entre el nuevo objeto fuente y el nuevo objeto receptor.</w:t>
      </w:r>
    </w:p>
    <w:p w:rsidR="00033342" w:rsidRPr="005C330B" w:rsidRDefault="00033342" w:rsidP="00033342">
      <w:pPr>
        <w:pStyle w:val="Prrafodelista"/>
        <w:numPr>
          <w:ilvl w:val="0"/>
          <w:numId w:val="35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Sustituir en la clase </w:t>
      </w:r>
      <w:r w:rsidRPr="005C330B">
        <w:rPr>
          <w:rFonts w:ascii="Arial" w:hAnsi="Arial" w:cs="Arial"/>
          <w:i/>
          <w:spacing w:val="-2"/>
          <w:lang w:val="es-ES"/>
        </w:rPr>
        <w:t>ProcesaFoco1</w:t>
      </w:r>
      <w:r w:rsidRPr="005C330B">
        <w:rPr>
          <w:rFonts w:ascii="Arial" w:hAnsi="Arial" w:cs="Arial"/>
          <w:spacing w:val="-2"/>
          <w:lang w:val="es-ES"/>
        </w:rPr>
        <w:t xml:space="preserve"> </w:t>
      </w:r>
      <w:del w:id="10" w:author="Windows" w:date="2015-10-26T10:18:00Z">
        <w:r w:rsidRPr="005C330B" w:rsidDel="00837225">
          <w:rPr>
            <w:rFonts w:ascii="Arial" w:hAnsi="Arial" w:cs="Arial"/>
            <w:spacing w:val="-2"/>
            <w:lang w:val="es-ES"/>
          </w:rPr>
          <w:delText xml:space="preserve">la línea </w:delText>
        </w:r>
      </w:del>
      <w:r w:rsidRPr="005C330B">
        <w:rPr>
          <w:rFonts w:ascii="Arial" w:hAnsi="Arial" w:cs="Arial"/>
          <w:i/>
          <w:spacing w:val="-2"/>
          <w:lang w:val="es-ES"/>
        </w:rPr>
        <w:t>text1</w:t>
      </w:r>
      <w:del w:id="11" w:author="Windows" w:date="2015-10-26T10:18:00Z">
        <w:r w:rsidRPr="005C330B" w:rsidDel="00837225">
          <w:rPr>
            <w:rFonts w:ascii="Arial" w:hAnsi="Arial" w:cs="Arial"/>
            <w:i/>
            <w:spacing w:val="-2"/>
            <w:lang w:val="es-ES"/>
          </w:rPr>
          <w:delText>.setText(“”)</w:delText>
        </w:r>
        <w:r w:rsidR="008957DB" w:rsidRPr="005C330B" w:rsidDel="00837225">
          <w:rPr>
            <w:rFonts w:ascii="Arial" w:hAnsi="Arial" w:cs="Arial"/>
            <w:spacing w:val="-2"/>
            <w:lang w:val="es-ES"/>
          </w:rPr>
          <w:delText xml:space="preserve"> </w:delText>
        </w:r>
      </w:del>
      <w:r w:rsidRPr="005C330B">
        <w:rPr>
          <w:rFonts w:ascii="Arial" w:hAnsi="Arial" w:cs="Arial"/>
          <w:spacing w:val="-2"/>
          <w:lang w:val="es-ES"/>
        </w:rPr>
        <w:t xml:space="preserve">por </w:t>
      </w:r>
      <w:ins w:id="12" w:author="Windows" w:date="2015-10-26T10:19:00Z">
        <w:r w:rsidR="00837225">
          <w:rPr>
            <w:rFonts w:ascii="Arial" w:hAnsi="Arial" w:cs="Arial"/>
            <w:i/>
            <w:spacing w:val="-2"/>
            <w:lang w:val="es-ES"/>
          </w:rPr>
          <w:t>(</w:t>
        </w:r>
      </w:ins>
      <w:del w:id="13" w:author="Windows" w:date="2015-10-26T10:18:00Z">
        <w:r w:rsidRPr="005C330B" w:rsidDel="00837225">
          <w:rPr>
            <w:rFonts w:ascii="Arial" w:hAnsi="Arial" w:cs="Arial"/>
            <w:i/>
            <w:spacing w:val="-2"/>
            <w:lang w:val="es-ES"/>
          </w:rPr>
          <w:delText>(JTextField)</w:delText>
        </w:r>
      </w:del>
      <w:r w:rsidRPr="005C330B">
        <w:rPr>
          <w:rFonts w:ascii="Arial" w:hAnsi="Arial" w:cs="Arial"/>
          <w:i/>
          <w:spacing w:val="-2"/>
          <w:lang w:val="es-ES"/>
        </w:rPr>
        <w:t>(</w:t>
      </w:r>
      <w:proofErr w:type="spellStart"/>
      <w:proofErr w:type="gramStart"/>
      <w:r w:rsidRPr="005C330B">
        <w:rPr>
          <w:rFonts w:ascii="Arial" w:hAnsi="Arial" w:cs="Arial"/>
          <w:i/>
          <w:spacing w:val="-2"/>
          <w:lang w:val="es-ES"/>
        </w:rPr>
        <w:t>e.getSource</w:t>
      </w:r>
      <w:proofErr w:type="spellEnd"/>
      <w:r w:rsidRPr="005C330B">
        <w:rPr>
          <w:rFonts w:ascii="Arial" w:hAnsi="Arial" w:cs="Arial"/>
          <w:i/>
          <w:spacing w:val="-2"/>
          <w:lang w:val="es-ES"/>
        </w:rPr>
        <w:t>(</w:t>
      </w:r>
      <w:proofErr w:type="gramEnd"/>
      <w:r w:rsidRPr="005C330B">
        <w:rPr>
          <w:rFonts w:ascii="Arial" w:hAnsi="Arial" w:cs="Arial"/>
          <w:i/>
          <w:spacing w:val="-2"/>
          <w:lang w:val="es-ES"/>
        </w:rPr>
        <w:t>))</w:t>
      </w:r>
      <w:r w:rsidRPr="005C330B">
        <w:rPr>
          <w:rFonts w:ascii="Arial" w:hAnsi="Arial" w:cs="Arial"/>
          <w:spacing w:val="-2"/>
          <w:lang w:val="es-ES"/>
        </w:rPr>
        <w:t xml:space="preserve"> y realizar el registro entre el nuevo objeto fuente y un nuevo objeto receptor.</w:t>
      </w:r>
    </w:p>
    <w:p w:rsidR="00033342" w:rsidRPr="005C330B" w:rsidRDefault="00033342" w:rsidP="00033342">
      <w:pPr>
        <w:pStyle w:val="Prrafodelista"/>
        <w:numPr>
          <w:ilvl w:val="0"/>
          <w:numId w:val="35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Sustituir el nombre de la clase por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ProcesaFoco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, </w:t>
      </w:r>
      <w:r w:rsidRPr="005C330B">
        <w:rPr>
          <w:rFonts w:ascii="Arial" w:hAnsi="Arial" w:cs="Arial"/>
          <w:i/>
          <w:spacing w:val="-2"/>
          <w:lang w:val="es-ES"/>
        </w:rPr>
        <w:t>text1</w:t>
      </w:r>
      <w:r w:rsidRPr="005C330B">
        <w:rPr>
          <w:rFonts w:ascii="Arial" w:hAnsi="Arial" w:cs="Arial"/>
          <w:spacing w:val="-2"/>
          <w:lang w:val="es-ES"/>
        </w:rPr>
        <w:t xml:space="preserve"> por </w:t>
      </w:r>
      <w:proofErr w:type="spellStart"/>
      <w:r w:rsidRPr="005C330B">
        <w:rPr>
          <w:rFonts w:ascii="Arial" w:hAnsi="Arial" w:cs="Arial"/>
          <w:i/>
          <w:spacing w:val="-2"/>
          <w:lang w:val="es-ES"/>
        </w:rPr>
        <w:t>JTextField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 y realizar el registro entre el nuevo objeto fuente y objeto receptor ya existente.</w:t>
      </w:r>
    </w:p>
    <w:p w:rsidR="00033342" w:rsidRPr="005C330B" w:rsidRDefault="00033342" w:rsidP="00033342">
      <w:pPr>
        <w:pStyle w:val="Prrafodelista"/>
        <w:ind w:left="1440"/>
        <w:rPr>
          <w:lang w:val="es-ES"/>
        </w:rPr>
      </w:pPr>
    </w:p>
    <w:p w:rsidR="00033342" w:rsidRDefault="00033342" w:rsidP="00033342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162175" cy="2426068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206" cy="243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DD" w:rsidRDefault="00A66BDD" w:rsidP="00033342">
      <w:pPr>
        <w:pStyle w:val="Prrafodelista"/>
      </w:pPr>
    </w:p>
    <w:p w:rsidR="00033342" w:rsidRPr="00A66BDD" w:rsidRDefault="00033342" w:rsidP="00E64C1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El </w:t>
      </w:r>
      <w:proofErr w:type="spellStart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comboBox</w:t>
      </w:r>
      <w:proofErr w:type="spellEnd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de la imagen: </w:t>
      </w:r>
    </w:p>
    <w:p w:rsidR="00033342" w:rsidRPr="005C330B" w:rsidRDefault="00033342" w:rsidP="00033342">
      <w:pPr>
        <w:pStyle w:val="Prrafodelista"/>
        <w:numPr>
          <w:ilvl w:val="0"/>
          <w:numId w:val="3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Cumple con todas las recomendaciones relativas al contenido ya que los elementos están capitalizados.</w:t>
      </w:r>
    </w:p>
    <w:p w:rsidR="00033342" w:rsidRPr="005C330B" w:rsidRDefault="00033342" w:rsidP="00033342">
      <w:pPr>
        <w:pStyle w:val="Prrafodelista"/>
        <w:numPr>
          <w:ilvl w:val="0"/>
          <w:numId w:val="3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No necesita acceso por teclado ya que está acompañado de un botón (“</w:t>
      </w:r>
      <w:r w:rsidRPr="005C330B">
        <w:rPr>
          <w:rFonts w:ascii="Arial" w:hAnsi="Arial" w:cs="Arial"/>
          <w:i/>
          <w:spacing w:val="-2"/>
          <w:lang w:val="es-ES"/>
        </w:rPr>
        <w:t>Ir</w:t>
      </w:r>
      <w:r w:rsidRPr="005C330B">
        <w:rPr>
          <w:rFonts w:ascii="Arial" w:hAnsi="Arial" w:cs="Arial"/>
          <w:spacing w:val="-2"/>
          <w:lang w:val="es-ES"/>
        </w:rPr>
        <w:t>”)</w:t>
      </w:r>
    </w:p>
    <w:p w:rsidR="00033342" w:rsidRPr="005C330B" w:rsidRDefault="00033342" w:rsidP="00033342">
      <w:pPr>
        <w:pStyle w:val="Prrafodelista"/>
        <w:numPr>
          <w:ilvl w:val="0"/>
          <w:numId w:val="3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No cumple con todas las recomendaciones relativas al contenido ya que los elementos no están organizados.</w:t>
      </w:r>
    </w:p>
    <w:p w:rsidR="00033342" w:rsidRPr="005C330B" w:rsidRDefault="00033342" w:rsidP="00033342">
      <w:pPr>
        <w:pStyle w:val="Prrafodelista"/>
        <w:numPr>
          <w:ilvl w:val="0"/>
          <w:numId w:val="3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La b) y la c) son ciertas</w:t>
      </w:r>
    </w:p>
    <w:p w:rsidR="00033342" w:rsidRPr="00033342" w:rsidRDefault="00033342" w:rsidP="00033342">
      <w:pPr>
        <w:pStyle w:val="Prrafodelista"/>
        <w:numPr>
          <w:ilvl w:val="0"/>
          <w:numId w:val="36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033342">
        <w:rPr>
          <w:rFonts w:ascii="Arial" w:hAnsi="Arial" w:cs="Arial"/>
          <w:spacing w:val="-2"/>
        </w:rPr>
        <w:t>Ninguna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respuesta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es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cierta</w:t>
      </w:r>
      <w:proofErr w:type="spellEnd"/>
    </w:p>
    <w:p w:rsidR="00033342" w:rsidRDefault="00033342" w:rsidP="00033342">
      <w:pPr>
        <w:pStyle w:val="Prrafodelista"/>
      </w:pPr>
    </w:p>
    <w:p w:rsidR="00033342" w:rsidRDefault="00033342" w:rsidP="00033342">
      <w:pPr>
        <w:pStyle w:val="Prrafodelista"/>
      </w:pPr>
    </w:p>
    <w:p w:rsidR="0078327D" w:rsidRPr="00837225" w:rsidRDefault="0078327D" w:rsidP="008272EF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14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</w:pPr>
      <w:r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15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 xml:space="preserve">Dado el siguiente fragmento de código, donde </w:t>
      </w:r>
      <w:proofErr w:type="spellStart"/>
      <w:ins w:id="16" w:author="Windows" w:date="2015-10-26T10:21:00Z">
        <w:r w:rsidR="00837225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KeyEvent.</w:t>
        </w:r>
      </w:ins>
      <w:r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17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>VK_</w:t>
      </w:r>
      <w:r w:rsidR="008272EF"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18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>COMMA</w:t>
      </w:r>
      <w:proofErr w:type="spellEnd"/>
      <w:r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19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 xml:space="preserve"> es el carácter correspondiente a la </w:t>
      </w:r>
      <w:r w:rsidR="008272EF"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20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>coma</w:t>
      </w:r>
      <w:r w:rsidRPr="00837225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  <w:rPrChange w:id="21" w:author="Windows" w:date="2015-10-26T10:21:00Z">
            <w:rPr>
              <w:rFonts w:ascii="Arial" w:eastAsia="Times New Roman" w:hAnsi="Arial" w:cs="Arial"/>
              <w:b/>
              <w:snapToGrid w:val="0"/>
              <w:color w:val="FF0000"/>
              <w:spacing w:val="-2"/>
              <w:szCs w:val="20"/>
              <w:lang w:val="es-ES_tradnl" w:eastAsia="es-ES"/>
            </w:rPr>
          </w:rPrChange>
        </w:rPr>
        <w:t>, y considerando que el registro entre el objeto fuente y el objeto receptor está correctamente realizado, puede afirmarse que:</w:t>
      </w:r>
    </w:p>
    <w:p w:rsidR="0078327D" w:rsidRPr="00837225" w:rsidRDefault="0078327D" w:rsidP="0078327D">
      <w:pPr>
        <w:pStyle w:val="Prrafodelista"/>
        <w:rPr>
          <w:lang w:val="es-ES"/>
          <w:rPrChange w:id="22" w:author="Windows" w:date="2015-10-26T10:21:00Z">
            <w:rPr>
              <w:color w:val="FF0000"/>
              <w:lang w:val="es-ES"/>
            </w:rPr>
          </w:rPrChange>
        </w:rPr>
      </w:pPr>
    </w:p>
    <w:tbl>
      <w:tblPr>
        <w:tblStyle w:val="Tablaconcuadrcula"/>
        <w:tblW w:w="10064" w:type="dxa"/>
        <w:tblInd w:w="534" w:type="dxa"/>
        <w:tblLook w:val="04A0" w:firstRow="1" w:lastRow="0" w:firstColumn="1" w:lastColumn="0" w:noHBand="0" w:noVBand="1"/>
      </w:tblPr>
      <w:tblGrid>
        <w:gridCol w:w="5244"/>
        <w:gridCol w:w="4820"/>
      </w:tblGrid>
      <w:tr w:rsidR="00837225" w:rsidRPr="00837225" w:rsidTr="008272EF">
        <w:tc>
          <w:tcPr>
            <w:tcW w:w="5244" w:type="dxa"/>
          </w:tcPr>
          <w:p w:rsidR="008272EF" w:rsidRPr="00837225" w:rsidRDefault="0078327D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23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24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class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25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ProcesaTecla</w:t>
            </w:r>
            <w:proofErr w:type="spellEnd"/>
            <w:r w:rsidRPr="00837225">
              <w:rPr>
                <w:rFonts w:ascii="Courier New" w:hAnsi="Courier New" w:cs="Courier New"/>
                <w:szCs w:val="18"/>
                <w:rPrChange w:id="26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extends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27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KeyAdapter</w:t>
            </w:r>
            <w:proofErr w:type="spellEnd"/>
          </w:p>
          <w:p w:rsidR="0078327D" w:rsidRPr="00837225" w:rsidRDefault="0078327D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28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29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{</w:t>
            </w:r>
          </w:p>
          <w:p w:rsidR="0078327D" w:rsidRPr="00837225" w:rsidRDefault="008272EF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30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31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</w:t>
            </w:r>
            <w:r w:rsidR="0078327D" w:rsidRPr="00837225">
              <w:rPr>
                <w:rFonts w:ascii="Courier New" w:hAnsi="Courier New" w:cs="Courier New"/>
                <w:szCs w:val="18"/>
                <w:rPrChange w:id="32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public void </w:t>
            </w:r>
            <w:proofErr w:type="spellStart"/>
            <w:r w:rsidR="0078327D" w:rsidRPr="00837225">
              <w:rPr>
                <w:rFonts w:ascii="Courier New" w:hAnsi="Courier New" w:cs="Courier New"/>
                <w:szCs w:val="18"/>
                <w:rPrChange w:id="33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keyTyped</w:t>
            </w:r>
            <w:proofErr w:type="spellEnd"/>
            <w:r w:rsidR="0078327D" w:rsidRPr="00837225">
              <w:rPr>
                <w:rFonts w:ascii="Courier New" w:hAnsi="Courier New" w:cs="Courier New"/>
                <w:szCs w:val="18"/>
                <w:rPrChange w:id="34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(</w:t>
            </w:r>
            <w:proofErr w:type="spellStart"/>
            <w:r w:rsidR="0078327D" w:rsidRPr="00837225">
              <w:rPr>
                <w:rFonts w:ascii="Courier New" w:hAnsi="Courier New" w:cs="Courier New"/>
                <w:szCs w:val="18"/>
                <w:rPrChange w:id="35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KeyEvent</w:t>
            </w:r>
            <w:proofErr w:type="spellEnd"/>
            <w:r w:rsidR="0078327D" w:rsidRPr="00837225">
              <w:rPr>
                <w:rFonts w:ascii="Courier New" w:hAnsi="Courier New" w:cs="Courier New"/>
                <w:szCs w:val="18"/>
                <w:rPrChange w:id="36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e){</w:t>
            </w:r>
          </w:p>
          <w:p w:rsidR="008272EF" w:rsidRPr="00837225" w:rsidRDefault="0078327D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37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38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ab/>
            </w:r>
            <w:r w:rsidRPr="00837225">
              <w:rPr>
                <w:rFonts w:ascii="Courier New" w:hAnsi="Courier New" w:cs="Courier New"/>
                <w:szCs w:val="18"/>
                <w:rPrChange w:id="39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ab/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40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comprueba</w:t>
            </w:r>
            <w:proofErr w:type="spellEnd"/>
            <w:r w:rsidRPr="00837225">
              <w:rPr>
                <w:rFonts w:ascii="Courier New" w:hAnsi="Courier New" w:cs="Courier New"/>
                <w:szCs w:val="18"/>
                <w:rPrChange w:id="41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(e); </w:t>
            </w:r>
          </w:p>
          <w:p w:rsidR="0078327D" w:rsidRPr="00837225" w:rsidRDefault="008272EF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42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43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 </w:t>
            </w:r>
            <w:r w:rsidR="0078327D" w:rsidRPr="00837225">
              <w:rPr>
                <w:rFonts w:ascii="Courier New" w:hAnsi="Courier New" w:cs="Courier New"/>
                <w:szCs w:val="18"/>
                <w:rPrChange w:id="44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} </w:t>
            </w:r>
          </w:p>
          <w:p w:rsidR="0078327D" w:rsidRPr="00837225" w:rsidRDefault="0078327D" w:rsidP="00DA088D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45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46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}</w:t>
            </w:r>
          </w:p>
        </w:tc>
        <w:tc>
          <w:tcPr>
            <w:tcW w:w="4820" w:type="dxa"/>
          </w:tcPr>
          <w:p w:rsidR="008272EF" w:rsidRPr="00837225" w:rsidRDefault="008272EF" w:rsidP="008272EF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lang w:val="es-ES"/>
                <w:rPrChange w:id="47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</w:pPr>
            <w:proofErr w:type="spellStart"/>
            <w:r w:rsidRPr="00837225">
              <w:rPr>
                <w:rFonts w:ascii="Courier New" w:hAnsi="Courier New" w:cs="Courier New"/>
                <w:szCs w:val="18"/>
                <w:lang w:val="es-ES"/>
                <w:rPrChange w:id="48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private</w:t>
            </w:r>
            <w:proofErr w:type="spellEnd"/>
            <w:r w:rsidRPr="00837225">
              <w:rPr>
                <w:rFonts w:ascii="Courier New" w:hAnsi="Courier New" w:cs="Courier New"/>
                <w:szCs w:val="18"/>
                <w:lang w:val="es-ES"/>
                <w:rPrChange w:id="49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 xml:space="preserve">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lang w:val="es-ES"/>
                <w:rPrChange w:id="50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void</w:t>
            </w:r>
            <w:proofErr w:type="spellEnd"/>
            <w:r w:rsidRPr="00837225">
              <w:rPr>
                <w:rFonts w:ascii="Courier New" w:hAnsi="Courier New" w:cs="Courier New"/>
                <w:szCs w:val="18"/>
                <w:lang w:val="es-ES"/>
                <w:rPrChange w:id="51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 xml:space="preserve"> comprueba(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lang w:val="es-ES"/>
                <w:rPrChange w:id="52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KeyEvent</w:t>
            </w:r>
            <w:proofErr w:type="spellEnd"/>
            <w:r w:rsidRPr="00837225">
              <w:rPr>
                <w:rFonts w:ascii="Courier New" w:hAnsi="Courier New" w:cs="Courier New"/>
                <w:szCs w:val="18"/>
                <w:lang w:val="es-ES"/>
                <w:rPrChange w:id="53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 xml:space="preserve"> e) {</w:t>
            </w:r>
          </w:p>
          <w:p w:rsidR="008272EF" w:rsidRPr="00837225" w:rsidRDefault="008272EF" w:rsidP="008272EF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lang w:val="es-ES"/>
                <w:rPrChange w:id="54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lang w:val="es-ES"/>
                <w:rPrChange w:id="55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ab/>
              <w:t xml:space="preserve"> 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lang w:val="es-ES"/>
                <w:rPrChange w:id="56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char</w:t>
            </w:r>
            <w:proofErr w:type="spellEnd"/>
            <w:r w:rsidRPr="00837225">
              <w:rPr>
                <w:rFonts w:ascii="Courier New" w:hAnsi="Courier New" w:cs="Courier New"/>
                <w:szCs w:val="18"/>
                <w:lang w:val="es-ES"/>
                <w:rPrChange w:id="57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 xml:space="preserve"> tecla =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lang w:val="es-ES"/>
                <w:rPrChange w:id="58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e.getKeyChar</w:t>
            </w:r>
            <w:proofErr w:type="spellEnd"/>
            <w:r w:rsidRPr="00837225">
              <w:rPr>
                <w:rFonts w:ascii="Courier New" w:hAnsi="Courier New" w:cs="Courier New"/>
                <w:szCs w:val="18"/>
                <w:lang w:val="es-ES"/>
                <w:rPrChange w:id="59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>();</w:t>
            </w:r>
          </w:p>
          <w:p w:rsidR="008272EF" w:rsidRPr="00837225" w:rsidRDefault="008272EF" w:rsidP="008272EF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60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lang w:val="es-ES"/>
                <w:rPrChange w:id="61" w:author="Windows" w:date="2015-10-26T10:21:00Z">
                  <w:rPr>
                    <w:rFonts w:ascii="Courier New" w:hAnsi="Courier New" w:cs="Courier New"/>
                    <w:color w:val="FF0000"/>
                    <w:szCs w:val="18"/>
                    <w:lang w:val="es-ES"/>
                  </w:rPr>
                </w:rPrChange>
              </w:rPr>
              <w:tab/>
              <w:t xml:space="preserve">  </w:t>
            </w:r>
            <w:r w:rsidRPr="00837225">
              <w:rPr>
                <w:rFonts w:ascii="Courier New" w:hAnsi="Courier New" w:cs="Courier New"/>
                <w:szCs w:val="18"/>
                <w:rPrChange w:id="62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if (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63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tecla</w:t>
            </w:r>
            <w:proofErr w:type="spellEnd"/>
            <w:r w:rsidRPr="00837225">
              <w:rPr>
                <w:rFonts w:ascii="Courier New" w:hAnsi="Courier New" w:cs="Courier New"/>
                <w:szCs w:val="18"/>
                <w:rPrChange w:id="64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 == </w:t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65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KeyEvent.VK_COMMA</w:t>
            </w:r>
            <w:proofErr w:type="spellEnd"/>
            <w:r w:rsidRPr="00837225">
              <w:rPr>
                <w:rFonts w:ascii="Courier New" w:hAnsi="Courier New" w:cs="Courier New"/>
                <w:szCs w:val="18"/>
                <w:rPrChange w:id="66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)</w:t>
            </w:r>
          </w:p>
          <w:p w:rsidR="008272EF" w:rsidRPr="00837225" w:rsidRDefault="008272EF" w:rsidP="008272EF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67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68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ab/>
              <w:t xml:space="preserve">     </w:t>
            </w:r>
            <w:r w:rsidRPr="00837225">
              <w:rPr>
                <w:rFonts w:ascii="Courier New" w:hAnsi="Courier New" w:cs="Courier New"/>
                <w:szCs w:val="18"/>
                <w:rPrChange w:id="69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ab/>
            </w:r>
            <w:proofErr w:type="spellStart"/>
            <w:r w:rsidRPr="00837225">
              <w:rPr>
                <w:rFonts w:ascii="Courier New" w:hAnsi="Courier New" w:cs="Courier New"/>
                <w:szCs w:val="18"/>
                <w:rPrChange w:id="70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e.consume</w:t>
            </w:r>
            <w:proofErr w:type="spellEnd"/>
            <w:r w:rsidRPr="00837225">
              <w:rPr>
                <w:rFonts w:ascii="Courier New" w:hAnsi="Courier New" w:cs="Courier New"/>
                <w:szCs w:val="18"/>
                <w:rPrChange w:id="71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 xml:space="preserve">(); </w:t>
            </w:r>
          </w:p>
          <w:p w:rsidR="0078327D" w:rsidRPr="00837225" w:rsidRDefault="008272EF" w:rsidP="008272EF">
            <w:pPr>
              <w:pStyle w:val="Prrafodelista"/>
              <w:ind w:left="145" w:hanging="53"/>
              <w:rPr>
                <w:rFonts w:ascii="Courier New" w:hAnsi="Courier New" w:cs="Courier New"/>
                <w:szCs w:val="18"/>
                <w:rPrChange w:id="72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</w:pPr>
            <w:r w:rsidRPr="00837225">
              <w:rPr>
                <w:rFonts w:ascii="Courier New" w:hAnsi="Courier New" w:cs="Courier New"/>
                <w:szCs w:val="18"/>
                <w:rPrChange w:id="73" w:author="Windows" w:date="2015-10-26T10:21:00Z">
                  <w:rPr>
                    <w:rFonts w:ascii="Courier New" w:hAnsi="Courier New" w:cs="Courier New"/>
                    <w:color w:val="FF0000"/>
                    <w:szCs w:val="18"/>
                  </w:rPr>
                </w:rPrChange>
              </w:rPr>
              <w:t>}</w:t>
            </w:r>
          </w:p>
        </w:tc>
      </w:tr>
    </w:tbl>
    <w:p w:rsidR="0078327D" w:rsidRPr="00837225" w:rsidRDefault="0078327D" w:rsidP="0078327D">
      <w:pPr>
        <w:rPr>
          <w:rPrChange w:id="74" w:author="Windows" w:date="2015-10-26T10:21:00Z">
            <w:rPr>
              <w:color w:val="FF0000"/>
            </w:rPr>
          </w:rPrChange>
        </w:rPr>
      </w:pPr>
      <w:r w:rsidRPr="00837225">
        <w:rPr>
          <w:rPrChange w:id="75" w:author="Windows" w:date="2015-10-26T10:21:00Z">
            <w:rPr>
              <w:color w:val="FF0000"/>
            </w:rPr>
          </w:rPrChange>
        </w:rPr>
        <w:tab/>
      </w:r>
    </w:p>
    <w:p w:rsidR="0078327D" w:rsidRPr="00837225" w:rsidRDefault="0078327D" w:rsidP="0078327D">
      <w:pPr>
        <w:pStyle w:val="Prrafodelista"/>
        <w:numPr>
          <w:ilvl w:val="0"/>
          <w:numId w:val="3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76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837225">
        <w:rPr>
          <w:rFonts w:ascii="Arial" w:hAnsi="Arial" w:cs="Arial"/>
          <w:spacing w:val="-2"/>
          <w:lang w:val="es-ES"/>
          <w:rPrChange w:id="77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Es correcto y </w:t>
      </w:r>
      <w:r w:rsidR="008272EF" w:rsidRPr="00837225">
        <w:rPr>
          <w:rFonts w:ascii="Arial" w:hAnsi="Arial" w:cs="Arial"/>
          <w:spacing w:val="-2"/>
          <w:lang w:val="es-ES"/>
          <w:rPrChange w:id="78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evitará la escritura de todas las comas</w:t>
      </w:r>
      <w:r w:rsidRPr="00837225">
        <w:rPr>
          <w:rFonts w:ascii="Arial" w:hAnsi="Arial" w:cs="Arial"/>
          <w:spacing w:val="-2"/>
          <w:lang w:val="es-ES"/>
          <w:rPrChange w:id="79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 que se realicen en el objeto fuente del evento</w:t>
      </w:r>
    </w:p>
    <w:p w:rsidR="0078327D" w:rsidRPr="00837225" w:rsidRDefault="0078327D" w:rsidP="0078327D">
      <w:pPr>
        <w:pStyle w:val="Prrafodelista"/>
        <w:numPr>
          <w:ilvl w:val="0"/>
          <w:numId w:val="3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80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837225">
        <w:rPr>
          <w:rFonts w:ascii="Arial" w:hAnsi="Arial" w:cs="Arial"/>
          <w:spacing w:val="-2"/>
          <w:lang w:val="es-ES"/>
          <w:rPrChange w:id="81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Es correcto y </w:t>
      </w:r>
      <w:r w:rsidR="008272EF" w:rsidRPr="00837225">
        <w:rPr>
          <w:rFonts w:ascii="Arial" w:hAnsi="Arial" w:cs="Arial"/>
          <w:spacing w:val="-2"/>
          <w:lang w:val="es-ES"/>
          <w:rPrChange w:id="82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evitará la escritura de todos los caracteres que no sean comas </w:t>
      </w:r>
      <w:r w:rsidRPr="00837225">
        <w:rPr>
          <w:rFonts w:ascii="Arial" w:hAnsi="Arial" w:cs="Arial"/>
          <w:spacing w:val="-2"/>
          <w:lang w:val="es-ES"/>
          <w:rPrChange w:id="83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que se realicen en el objeto receptor del evento</w:t>
      </w:r>
    </w:p>
    <w:p w:rsidR="0078327D" w:rsidRPr="00837225" w:rsidRDefault="0078327D" w:rsidP="0078327D">
      <w:pPr>
        <w:pStyle w:val="Prrafodelista"/>
        <w:numPr>
          <w:ilvl w:val="0"/>
          <w:numId w:val="3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84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837225">
        <w:rPr>
          <w:rFonts w:ascii="Arial" w:hAnsi="Arial" w:cs="Arial"/>
          <w:spacing w:val="-2"/>
          <w:lang w:val="es-ES"/>
          <w:rPrChange w:id="85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No es correcto ya que el método consume no es aplicable a un objeto de tipo </w:t>
      </w:r>
      <w:proofErr w:type="spellStart"/>
      <w:r w:rsidRPr="00837225">
        <w:rPr>
          <w:rFonts w:ascii="Arial" w:hAnsi="Arial" w:cs="Arial"/>
          <w:spacing w:val="-2"/>
          <w:lang w:val="es-ES"/>
          <w:rPrChange w:id="86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KeyEvent</w:t>
      </w:r>
      <w:proofErr w:type="spellEnd"/>
    </w:p>
    <w:p w:rsidR="0078327D" w:rsidRPr="00837225" w:rsidRDefault="0078327D" w:rsidP="0078327D">
      <w:pPr>
        <w:pStyle w:val="Prrafodelista"/>
        <w:numPr>
          <w:ilvl w:val="0"/>
          <w:numId w:val="3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87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837225">
        <w:rPr>
          <w:rFonts w:ascii="Arial" w:hAnsi="Arial" w:cs="Arial"/>
          <w:spacing w:val="-2"/>
          <w:lang w:val="es-ES"/>
          <w:rPrChange w:id="88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No es correcto ya que el método consume debiera aplicarse al </w:t>
      </w:r>
      <w:proofErr w:type="spellStart"/>
      <w:r w:rsidRPr="00837225">
        <w:rPr>
          <w:rFonts w:ascii="Arial" w:hAnsi="Arial" w:cs="Arial"/>
          <w:spacing w:val="-2"/>
          <w:lang w:val="es-ES"/>
          <w:rPrChange w:id="89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caracter</w:t>
      </w:r>
      <w:proofErr w:type="spellEnd"/>
      <w:r w:rsidRPr="00837225">
        <w:rPr>
          <w:rFonts w:ascii="Arial" w:hAnsi="Arial" w:cs="Arial"/>
          <w:spacing w:val="-2"/>
          <w:lang w:val="es-ES"/>
          <w:rPrChange w:id="90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 </w:t>
      </w:r>
      <w:r w:rsidRPr="00837225">
        <w:rPr>
          <w:rFonts w:ascii="Arial" w:hAnsi="Arial" w:cs="Arial"/>
          <w:i/>
          <w:spacing w:val="-2"/>
          <w:lang w:val="es-ES"/>
          <w:rPrChange w:id="91" w:author="Windows" w:date="2015-10-26T10:21:00Z">
            <w:rPr>
              <w:rFonts w:ascii="Arial" w:hAnsi="Arial" w:cs="Arial"/>
              <w:i/>
              <w:color w:val="FF0000"/>
              <w:spacing w:val="-2"/>
              <w:lang w:val="es-ES"/>
            </w:rPr>
          </w:rPrChange>
        </w:rPr>
        <w:t>tecla</w:t>
      </w:r>
    </w:p>
    <w:p w:rsidR="0078327D" w:rsidRPr="00837225" w:rsidRDefault="0078327D" w:rsidP="0078327D">
      <w:pPr>
        <w:pStyle w:val="Prrafodelista"/>
        <w:numPr>
          <w:ilvl w:val="0"/>
          <w:numId w:val="3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92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837225">
        <w:rPr>
          <w:rFonts w:ascii="Arial" w:hAnsi="Arial" w:cs="Arial"/>
          <w:spacing w:val="-2"/>
          <w:lang w:val="es-ES"/>
          <w:rPrChange w:id="93" w:author="Windows" w:date="2015-10-26T10:21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La c) y la d) son ambas ciertas </w:t>
      </w:r>
    </w:p>
    <w:p w:rsidR="008957DB" w:rsidRPr="005C330B" w:rsidRDefault="008957DB" w:rsidP="008957DB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color w:val="FF0000"/>
          <w:spacing w:val="-2"/>
          <w:lang w:val="es-ES"/>
        </w:rPr>
      </w:pPr>
    </w:p>
    <w:p w:rsidR="008957DB" w:rsidRPr="00A66BDD" w:rsidRDefault="008957DB" w:rsidP="008957DB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Respecto a Swing y AWT es cierto que:</w:t>
      </w:r>
    </w:p>
    <w:p w:rsidR="008957DB" w:rsidRPr="005C330B" w:rsidRDefault="008957DB" w:rsidP="008957DB">
      <w:pPr>
        <w:pStyle w:val="Prrafodelista"/>
        <w:numPr>
          <w:ilvl w:val="0"/>
          <w:numId w:val="3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del w:id="94" w:author="Windows" w:date="2015-10-26T10:22:00Z">
        <w:r w:rsidRPr="005C330B" w:rsidDel="002A2881">
          <w:rPr>
            <w:rFonts w:ascii="Arial" w:hAnsi="Arial" w:cs="Arial"/>
            <w:spacing w:val="-2"/>
            <w:lang w:val="es-ES"/>
          </w:rPr>
          <w:delText xml:space="preserve">Spinners y sliders se incluyen en </w:delText>
        </w:r>
      </w:del>
      <w:r w:rsidRPr="005C330B">
        <w:rPr>
          <w:rFonts w:ascii="Arial" w:hAnsi="Arial" w:cs="Arial"/>
          <w:spacing w:val="-2"/>
          <w:lang w:val="es-ES"/>
        </w:rPr>
        <w:t xml:space="preserve">Swing y </w:t>
      </w:r>
      <w:del w:id="95" w:author="Windows" w:date="2015-10-26T10:22:00Z">
        <w:r w:rsidRPr="005C330B" w:rsidDel="002A2881">
          <w:rPr>
            <w:rFonts w:ascii="Arial" w:hAnsi="Arial" w:cs="Arial"/>
            <w:spacing w:val="-2"/>
            <w:lang w:val="es-ES"/>
          </w:rPr>
          <w:delText xml:space="preserve">en </w:delText>
        </w:r>
      </w:del>
      <w:r w:rsidRPr="005C330B">
        <w:rPr>
          <w:rFonts w:ascii="Arial" w:hAnsi="Arial" w:cs="Arial"/>
          <w:spacing w:val="-2"/>
          <w:lang w:val="es-ES"/>
        </w:rPr>
        <w:t>AWT</w:t>
      </w:r>
      <w:ins w:id="96" w:author="Windows" w:date="2015-10-26T10:22:00Z">
        <w:r w:rsidR="002A2881">
          <w:rPr>
            <w:rFonts w:ascii="Arial" w:hAnsi="Arial" w:cs="Arial"/>
            <w:spacing w:val="-2"/>
            <w:lang w:val="es-ES"/>
          </w:rPr>
          <w:t xml:space="preserve"> </w:t>
        </w:r>
      </w:ins>
      <w:ins w:id="97" w:author="Windows" w:date="2015-10-26T10:23:00Z">
        <w:r w:rsidR="002A2881">
          <w:rPr>
            <w:rFonts w:ascii="Arial" w:hAnsi="Arial" w:cs="Arial"/>
            <w:spacing w:val="-2"/>
            <w:lang w:val="es-ES"/>
          </w:rPr>
          <w:t>con</w:t>
        </w:r>
      </w:ins>
      <w:ins w:id="98" w:author="Windows" w:date="2015-10-26T10:22:00Z">
        <w:r w:rsidR="002A2881">
          <w:rPr>
            <w:rFonts w:ascii="Arial" w:hAnsi="Arial" w:cs="Arial"/>
            <w:spacing w:val="-2"/>
            <w:lang w:val="es-ES"/>
          </w:rPr>
          <w:t>tienen</w:t>
        </w:r>
      </w:ins>
      <w:ins w:id="99" w:author="Windows" w:date="2015-10-26T10:23:00Z">
        <w:r w:rsidR="002A2881">
          <w:rPr>
            <w:rFonts w:ascii="Arial" w:hAnsi="Arial" w:cs="Arial"/>
            <w:spacing w:val="-2"/>
            <w:lang w:val="es-ES"/>
          </w:rPr>
          <w:t xml:space="preserve"> los mismos componentes visuales pero en Swing se han mejorado incorporando nuevos atributos (</w:t>
        </w:r>
        <w:proofErr w:type="spellStart"/>
        <w:r w:rsidR="002A2881" w:rsidRPr="002A2881">
          <w:rPr>
            <w:rFonts w:ascii="Arial" w:hAnsi="Arial" w:cs="Arial"/>
            <w:i/>
            <w:spacing w:val="-2"/>
            <w:lang w:val="es-ES"/>
            <w:rPrChange w:id="100" w:author="Windows" w:date="2015-10-26T10:24:00Z">
              <w:rPr>
                <w:rFonts w:ascii="Arial" w:hAnsi="Arial" w:cs="Arial"/>
                <w:spacing w:val="-2"/>
                <w:lang w:val="es-ES"/>
              </w:rPr>
            </w:rPrChange>
          </w:rPr>
          <w:t>border</w:t>
        </w:r>
        <w:proofErr w:type="spellEnd"/>
        <w:r w:rsidR="002A2881" w:rsidRPr="002A2881">
          <w:rPr>
            <w:rFonts w:ascii="Arial" w:hAnsi="Arial" w:cs="Arial"/>
            <w:i/>
            <w:spacing w:val="-2"/>
            <w:lang w:val="es-ES"/>
            <w:rPrChange w:id="101" w:author="Windows" w:date="2015-10-26T10:24:00Z">
              <w:rPr>
                <w:rFonts w:ascii="Arial" w:hAnsi="Arial" w:cs="Arial"/>
                <w:spacing w:val="-2"/>
                <w:lang w:val="es-ES"/>
              </w:rPr>
            </w:rPrChange>
          </w:rPr>
          <w:t xml:space="preserve">, </w:t>
        </w:r>
        <w:proofErr w:type="spellStart"/>
        <w:r w:rsidR="002A2881" w:rsidRPr="002A2881">
          <w:rPr>
            <w:rFonts w:ascii="Arial" w:hAnsi="Arial" w:cs="Arial"/>
            <w:i/>
            <w:spacing w:val="-2"/>
            <w:lang w:val="es-ES"/>
            <w:rPrChange w:id="102" w:author="Windows" w:date="2015-10-26T10:24:00Z">
              <w:rPr>
                <w:rFonts w:ascii="Arial" w:hAnsi="Arial" w:cs="Arial"/>
                <w:spacing w:val="-2"/>
                <w:lang w:val="es-ES"/>
              </w:rPr>
            </w:rPrChange>
          </w:rPr>
          <w:t>icon</w:t>
        </w:r>
        <w:proofErr w:type="spellEnd"/>
        <w:r w:rsidR="002A2881" w:rsidRPr="002A2881">
          <w:rPr>
            <w:rFonts w:ascii="Arial" w:hAnsi="Arial" w:cs="Arial"/>
            <w:i/>
            <w:spacing w:val="-2"/>
            <w:lang w:val="es-ES"/>
            <w:rPrChange w:id="103" w:author="Windows" w:date="2015-10-26T10:24:00Z">
              <w:rPr>
                <w:rFonts w:ascii="Arial" w:hAnsi="Arial" w:cs="Arial"/>
                <w:spacing w:val="-2"/>
                <w:lang w:val="es-ES"/>
              </w:rPr>
            </w:rPrChange>
          </w:rPr>
          <w:t xml:space="preserve">, </w:t>
        </w:r>
        <w:proofErr w:type="spellStart"/>
        <w:r w:rsidR="002A2881" w:rsidRPr="002A2881">
          <w:rPr>
            <w:rFonts w:ascii="Arial" w:hAnsi="Arial" w:cs="Arial"/>
            <w:i/>
            <w:spacing w:val="-2"/>
            <w:lang w:val="es-ES"/>
            <w:rPrChange w:id="104" w:author="Windows" w:date="2015-10-26T10:24:00Z">
              <w:rPr>
                <w:rFonts w:ascii="Arial" w:hAnsi="Arial" w:cs="Arial"/>
                <w:spacing w:val="-2"/>
                <w:lang w:val="es-ES"/>
              </w:rPr>
            </w:rPrChange>
          </w:rPr>
          <w:t>tooltip</w:t>
        </w:r>
      </w:ins>
      <w:proofErr w:type="spellEnd"/>
      <w:ins w:id="105" w:author="Windows" w:date="2015-10-26T10:24:00Z">
        <w:r w:rsidR="002A2881">
          <w:rPr>
            <w:rFonts w:ascii="Arial" w:hAnsi="Arial" w:cs="Arial"/>
            <w:spacing w:val="-2"/>
            <w:lang w:val="es-ES"/>
          </w:rPr>
          <w:t>…)</w:t>
        </w:r>
      </w:ins>
      <w:ins w:id="106" w:author="Windows" w:date="2015-10-26T10:23:00Z">
        <w:r w:rsidR="002A2881">
          <w:rPr>
            <w:rFonts w:ascii="Arial" w:hAnsi="Arial" w:cs="Arial"/>
            <w:spacing w:val="-2"/>
            <w:lang w:val="es-ES"/>
          </w:rPr>
          <w:t>.</w:t>
        </w:r>
      </w:ins>
    </w:p>
    <w:p w:rsidR="008957DB" w:rsidRPr="00033342" w:rsidRDefault="008957DB" w:rsidP="008957DB">
      <w:pPr>
        <w:pStyle w:val="Prrafodelista"/>
        <w:numPr>
          <w:ilvl w:val="0"/>
          <w:numId w:val="3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r w:rsidRPr="00033342">
        <w:rPr>
          <w:rFonts w:ascii="Arial" w:hAnsi="Arial" w:cs="Arial"/>
          <w:spacing w:val="-2"/>
        </w:rPr>
        <w:t>AWT</w:t>
      </w:r>
      <w:r w:rsidRPr="00EE776F">
        <w:rPr>
          <w:rFonts w:ascii="Arial" w:hAnsi="Arial" w:cs="Arial"/>
          <w:spacing w:val="-2"/>
        </w:rPr>
        <w:t xml:space="preserve"> y </w:t>
      </w:r>
      <w:r w:rsidRPr="00033342">
        <w:rPr>
          <w:rFonts w:ascii="Arial" w:hAnsi="Arial" w:cs="Arial"/>
          <w:spacing w:val="-2"/>
        </w:rPr>
        <w:t>Swing</w:t>
      </w:r>
      <w:r w:rsidRPr="00EE776F">
        <w:rPr>
          <w:rFonts w:ascii="Arial" w:hAnsi="Arial" w:cs="Arial"/>
          <w:spacing w:val="-2"/>
        </w:rPr>
        <w:t xml:space="preserve"> </w:t>
      </w:r>
      <w:proofErr w:type="spellStart"/>
      <w:r w:rsidRPr="00EE776F">
        <w:rPr>
          <w:rFonts w:ascii="Arial" w:hAnsi="Arial" w:cs="Arial"/>
          <w:spacing w:val="-2"/>
        </w:rPr>
        <w:t>forman</w:t>
      </w:r>
      <w:proofErr w:type="spellEnd"/>
      <w:r w:rsidRPr="00EE776F">
        <w:rPr>
          <w:rFonts w:ascii="Arial" w:hAnsi="Arial" w:cs="Arial"/>
          <w:spacing w:val="-2"/>
        </w:rPr>
        <w:t xml:space="preserve"> parte de </w:t>
      </w:r>
      <w:r w:rsidRPr="00033342">
        <w:rPr>
          <w:rFonts w:ascii="Arial" w:hAnsi="Arial" w:cs="Arial"/>
          <w:spacing w:val="-2"/>
        </w:rPr>
        <w:t>JFC</w:t>
      </w:r>
      <w:r w:rsidRPr="00EE776F">
        <w:rPr>
          <w:rFonts w:ascii="Arial" w:hAnsi="Arial" w:cs="Arial"/>
          <w:spacing w:val="-2"/>
        </w:rPr>
        <w:t xml:space="preserve"> </w:t>
      </w:r>
      <w:r w:rsidRPr="00033342">
        <w:rPr>
          <w:rFonts w:ascii="Arial" w:hAnsi="Arial" w:cs="Arial"/>
          <w:spacing w:val="-2"/>
        </w:rPr>
        <w:t>(Java Foundation Classes)</w:t>
      </w:r>
    </w:p>
    <w:p w:rsidR="008957DB" w:rsidRPr="005C330B" w:rsidRDefault="008957DB" w:rsidP="008957DB">
      <w:pPr>
        <w:pStyle w:val="Prrafodelista"/>
        <w:numPr>
          <w:ilvl w:val="0"/>
          <w:numId w:val="3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En AWT existe una librería </w:t>
      </w:r>
      <w:proofErr w:type="spellStart"/>
      <w:r w:rsidRPr="005C330B">
        <w:rPr>
          <w:rFonts w:ascii="Arial" w:hAnsi="Arial" w:cs="Arial"/>
          <w:spacing w:val="-2"/>
          <w:lang w:val="es-ES"/>
        </w:rPr>
        <w:t>event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 para llevar a cabo gestión de eventos</w:t>
      </w:r>
    </w:p>
    <w:p w:rsidR="008957DB" w:rsidRPr="005C330B" w:rsidRDefault="008957DB" w:rsidP="008957DB">
      <w:pPr>
        <w:pStyle w:val="Prrafodelista"/>
        <w:numPr>
          <w:ilvl w:val="0"/>
          <w:numId w:val="3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Las tres respuestas anteriores son ciertas</w:t>
      </w:r>
    </w:p>
    <w:p w:rsidR="008957DB" w:rsidRPr="005C330B" w:rsidRDefault="008957DB" w:rsidP="008957DB">
      <w:pPr>
        <w:pStyle w:val="Prrafodelista"/>
        <w:numPr>
          <w:ilvl w:val="0"/>
          <w:numId w:val="3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del w:id="107" w:author="Daniel Fernández Lanvin" w:date="2015-10-28T10:05:00Z">
        <w:r w:rsidRPr="005C330B" w:rsidDel="004B38AE">
          <w:rPr>
            <w:rFonts w:ascii="Arial" w:hAnsi="Arial" w:cs="Arial"/>
            <w:spacing w:val="-2"/>
            <w:lang w:val="es-ES"/>
          </w:rPr>
          <w:delText>Unicamente</w:delText>
        </w:r>
      </w:del>
      <w:ins w:id="108" w:author="Daniel Fernández Lanvin" w:date="2015-10-28T10:05:00Z">
        <w:r w:rsidR="004B38AE" w:rsidRPr="005C330B">
          <w:rPr>
            <w:rFonts w:ascii="Arial" w:hAnsi="Arial" w:cs="Arial"/>
            <w:spacing w:val="-2"/>
            <w:lang w:val="es-ES"/>
          </w:rPr>
          <w:t>Únicamente</w:t>
        </w:r>
      </w:ins>
      <w:bookmarkStart w:id="109" w:name="_GoBack"/>
      <w:bookmarkEnd w:id="109"/>
      <w:r w:rsidRPr="005C330B">
        <w:rPr>
          <w:rFonts w:ascii="Arial" w:hAnsi="Arial" w:cs="Arial"/>
          <w:spacing w:val="-2"/>
          <w:lang w:val="es-ES"/>
        </w:rPr>
        <w:t xml:space="preserve"> la b) y la c) son ciertas</w:t>
      </w:r>
    </w:p>
    <w:p w:rsidR="002E582E" w:rsidRPr="005C330B" w:rsidRDefault="002E582E" w:rsidP="002E582E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</w:p>
    <w:p w:rsidR="002E582E" w:rsidRPr="00A66BDD" w:rsidRDefault="002E582E" w:rsidP="002E582E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del w:id="110" w:author="Windows" w:date="2015-10-26T10:40:00Z">
        <w:r w:rsidRPr="00A66BDD" w:rsidDel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delText>Las opciones de Deshacer y Rehacer en un menú:</w:delText>
        </w:r>
      </w:del>
      <w:ins w:id="111" w:author="Windows" w:date="2015-10-26T10:40:00Z"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 xml:space="preserve">Relativo a los </w:t>
        </w:r>
        <w:proofErr w:type="spellStart"/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tooltips</w:t>
        </w:r>
        <w:proofErr w:type="spellEnd"/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:</w:t>
        </w:r>
      </w:ins>
    </w:p>
    <w:p w:rsidR="002E582E" w:rsidRPr="005C330B" w:rsidRDefault="002E582E" w:rsidP="002E582E">
      <w:pPr>
        <w:pStyle w:val="Prrafodelista"/>
        <w:numPr>
          <w:ilvl w:val="0"/>
          <w:numId w:val="3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Alivian la carga de la memoria a largo plazo</w:t>
      </w:r>
    </w:p>
    <w:p w:rsidR="002E582E" w:rsidRPr="005C330B" w:rsidRDefault="002E582E" w:rsidP="002E582E">
      <w:pPr>
        <w:pStyle w:val="Prrafodelista"/>
        <w:numPr>
          <w:ilvl w:val="0"/>
          <w:numId w:val="3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Alivian la carga de la memoria a corto plazo</w:t>
      </w:r>
    </w:p>
    <w:p w:rsidR="002E582E" w:rsidRPr="005C330B" w:rsidRDefault="002E582E" w:rsidP="002E582E">
      <w:pPr>
        <w:pStyle w:val="Prrafodelista"/>
        <w:numPr>
          <w:ilvl w:val="0"/>
          <w:numId w:val="3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del w:id="112" w:author="Windows" w:date="2015-10-26T10:40:00Z">
        <w:r w:rsidRPr="005C330B" w:rsidDel="00702700">
          <w:rPr>
            <w:rFonts w:ascii="Arial" w:hAnsi="Arial" w:cs="Arial"/>
            <w:spacing w:val="-2"/>
            <w:lang w:val="es-ES"/>
          </w:rPr>
          <w:delText>Alivian la carga de la memoria sensorial</w:delText>
        </w:r>
      </w:del>
      <w:ins w:id="113" w:author="Windows" w:date="2015-10-26T10:40:00Z">
        <w:r w:rsidR="00702700">
          <w:rPr>
            <w:rFonts w:ascii="Arial" w:hAnsi="Arial" w:cs="Arial"/>
            <w:spacing w:val="-2"/>
            <w:lang w:val="es-ES"/>
          </w:rPr>
          <w:t xml:space="preserve">Atendiendo al principio de </w:t>
        </w:r>
      </w:ins>
      <w:ins w:id="114" w:author="Windows" w:date="2015-10-26T10:51:00Z">
        <w:r w:rsidR="003B75C5">
          <w:rPr>
            <w:rFonts w:ascii="Arial" w:hAnsi="Arial" w:cs="Arial"/>
            <w:spacing w:val="-2"/>
            <w:lang w:val="es-ES"/>
          </w:rPr>
          <w:t>Capacidad de Configuración, es recomendable que exista una opción para desactivarlos.</w:t>
        </w:r>
      </w:ins>
    </w:p>
    <w:p w:rsidR="002E582E" w:rsidRPr="005C330B" w:rsidRDefault="002E582E" w:rsidP="002E582E">
      <w:pPr>
        <w:pStyle w:val="Prrafodelista"/>
        <w:numPr>
          <w:ilvl w:val="0"/>
          <w:numId w:val="3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del w:id="115" w:author="Windows" w:date="2015-10-26T10:51:00Z">
        <w:r w:rsidRPr="005C330B" w:rsidDel="003B75C5">
          <w:rPr>
            <w:rFonts w:ascii="Arial" w:hAnsi="Arial" w:cs="Arial"/>
            <w:spacing w:val="-2"/>
            <w:lang w:val="es-ES"/>
          </w:rPr>
          <w:delText>Alivian las restricciones impuestas por el sistema visual humano</w:delText>
        </w:r>
      </w:del>
      <w:ins w:id="116" w:author="Windows" w:date="2015-10-26T10:51:00Z">
        <w:r w:rsidR="003B75C5">
          <w:rPr>
            <w:rFonts w:ascii="Arial" w:hAnsi="Arial" w:cs="Arial"/>
            <w:spacing w:val="-2"/>
            <w:lang w:val="es-ES"/>
          </w:rPr>
          <w:t>La (a) y la (c) son ciertas</w:t>
        </w:r>
      </w:ins>
    </w:p>
    <w:p w:rsidR="002E582E" w:rsidRPr="005C330B" w:rsidRDefault="003B75C5" w:rsidP="002E582E">
      <w:pPr>
        <w:pStyle w:val="Prrafodelista"/>
        <w:numPr>
          <w:ilvl w:val="0"/>
          <w:numId w:val="3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ins w:id="117" w:author="Windows" w:date="2015-10-26T10:52:00Z">
        <w:r>
          <w:rPr>
            <w:rFonts w:ascii="Arial" w:hAnsi="Arial" w:cs="Arial"/>
            <w:spacing w:val="-2"/>
            <w:lang w:val="es-ES"/>
          </w:rPr>
          <w:t>La (b) y la (c) son ciertas</w:t>
        </w:r>
      </w:ins>
      <w:del w:id="118" w:author="Windows" w:date="2015-10-26T10:52:00Z">
        <w:r w:rsidR="002E582E" w:rsidRPr="005C330B" w:rsidDel="003B75C5">
          <w:rPr>
            <w:rFonts w:ascii="Arial" w:hAnsi="Arial" w:cs="Arial"/>
            <w:spacing w:val="-2"/>
            <w:lang w:val="es-ES"/>
          </w:rPr>
          <w:delText>Ninguna de las respuestas anteriores es cierta</w:delText>
        </w:r>
      </w:del>
    </w:p>
    <w:p w:rsidR="0078327D" w:rsidRDefault="0078327D" w:rsidP="00033342"/>
    <w:p w:rsidR="00033342" w:rsidRPr="00A66BDD" w:rsidRDefault="00033342" w:rsidP="002B7A3D">
      <w:pPr>
        <w:pStyle w:val="Prrafodelista"/>
        <w:numPr>
          <w:ilvl w:val="0"/>
          <w:numId w:val="26"/>
        </w:numPr>
        <w:ind w:left="709" w:hanging="425"/>
        <w:jc w:val="both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Sea la siguiente figura el esquema de parte de los asientos de un avión</w:t>
      </w:r>
      <w:r w:rsidR="008144CF"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. L</w:t>
      </w: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os </w:t>
      </w:r>
      <w:del w:id="119" w:author="Windows" w:date="2015-10-26T10:31:00Z">
        <w:r w:rsidRPr="00A66BDD" w:rsidDel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delText>cuadrados son</w:delText>
        </w:r>
      </w:del>
      <w:ins w:id="120" w:author="Windows" w:date="2015-10-26T10:31:00Z">
        <w:r w:rsidR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asientos libre</w:t>
        </w:r>
      </w:ins>
      <w:ins w:id="121" w:author="Windows" w:date="2015-10-26T10:32:00Z"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s</w:t>
        </w:r>
      </w:ins>
      <w:ins w:id="122" w:author="Windows" w:date="2015-10-26T10:31:00Z">
        <w:r w:rsidR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 xml:space="preserve"> son los</w:t>
        </w:r>
      </w:ins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azules, los </w:t>
      </w:r>
      <w:del w:id="123" w:author="Windows" w:date="2015-10-26T10:31:00Z">
        <w:r w:rsidRPr="00A66BDD" w:rsidDel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delText>círculos son verdes</w:delText>
        </w:r>
      </w:del>
      <w:ins w:id="124" w:author="Windows" w:date="2015-10-26T10:31:00Z">
        <w:r w:rsidR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 xml:space="preserve">ocupados son </w:t>
        </w:r>
      </w:ins>
      <w:ins w:id="125" w:author="Windows" w:date="2015-10-26T10:32:00Z"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 xml:space="preserve">los </w:t>
        </w:r>
        <w:proofErr w:type="spellStart"/>
        <w:r w:rsidR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rojo</w:t>
        </w:r>
        <w:r w:rsidR="0070270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s</w:t>
        </w:r>
      </w:ins>
      <w:del w:id="126" w:author="Windows" w:date="2015-10-26T10:31:00Z">
        <w:r w:rsidRPr="00A66BDD" w:rsidDel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delText xml:space="preserve"> </w:delText>
        </w:r>
      </w:del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y</w:t>
      </w:r>
      <w:proofErr w:type="spellEnd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el tamaño correspondiente al número de asiento está a </w:t>
      </w:r>
      <w:del w:id="127" w:author="Windows" w:date="2015-10-26T10:31:00Z">
        <w:r w:rsidRPr="00A66BDD" w:rsidDel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delText xml:space="preserve">14 </w:delText>
        </w:r>
      </w:del>
      <w:ins w:id="128" w:author="Windows" w:date="2015-10-26T10:31:00Z">
        <w:r w:rsidR="00B84750" w:rsidRPr="00A66BDD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1</w:t>
        </w:r>
        <w:r w:rsidR="00B84750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>2</w:t>
        </w:r>
        <w:r w:rsidR="00B84750" w:rsidRPr="00A66BDD">
          <w:rPr>
            <w:rFonts w:ascii="Arial" w:eastAsia="Times New Roman" w:hAnsi="Arial" w:cs="Arial"/>
            <w:b/>
            <w:snapToGrid w:val="0"/>
            <w:spacing w:val="-2"/>
            <w:szCs w:val="20"/>
            <w:lang w:val="es-ES_tradnl" w:eastAsia="es-ES"/>
          </w:rPr>
          <w:t xml:space="preserve"> </w:t>
        </w:r>
      </w:ins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puntos. Respecto a las recomendaciones relativas al diseño debido a las restricciones del sistema visual del ser humano, en esta interfaz:</w:t>
      </w:r>
    </w:p>
    <w:p w:rsidR="00033342" w:rsidRPr="005C330B" w:rsidRDefault="002B7A3D">
      <w:pPr>
        <w:pStyle w:val="Prrafodelista"/>
        <w:jc w:val="center"/>
        <w:rPr>
          <w:lang w:val="es-ES"/>
        </w:rPr>
        <w:pPrChange w:id="129" w:author="Windows" w:date="2015-10-26T10:30:00Z">
          <w:pPr>
            <w:pStyle w:val="Prrafodelista"/>
          </w:pPr>
        </w:pPrChange>
      </w:pPr>
      <w:del w:id="130" w:author="Windows" w:date="2015-10-26T10:30:00Z">
        <w:r w:rsidDel="00B84750">
          <w:rPr>
            <w:noProof/>
            <w:lang w:val="es-ES" w:eastAsia="es-ES"/>
          </w:rPr>
          <w:drawing>
            <wp:anchor distT="0" distB="0" distL="114300" distR="114300" simplePos="0" relativeHeight="251658240" behindDoc="0" locked="0" layoutInCell="1" allowOverlap="1" wp14:anchorId="0BC7FCB1" wp14:editId="1235CB53">
              <wp:simplePos x="0" y="0"/>
              <wp:positionH relativeFrom="column">
                <wp:posOffset>3949700</wp:posOffset>
              </wp:positionH>
              <wp:positionV relativeFrom="paragraph">
                <wp:posOffset>12065</wp:posOffset>
              </wp:positionV>
              <wp:extent cx="2018030" cy="1372235"/>
              <wp:effectExtent l="19050" t="0" r="1270" b="0"/>
              <wp:wrapThrough wrapText="bothSides">
                <wp:wrapPolygon edited="0">
                  <wp:start x="-204" y="0"/>
                  <wp:lineTo x="-204" y="21290"/>
                  <wp:lineTo x="21614" y="21290"/>
                  <wp:lineTo x="21614" y="0"/>
                  <wp:lineTo x="-204" y="0"/>
                </wp:wrapPolygon>
              </wp:wrapThrough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18030" cy="1372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del>
      <w:ins w:id="131" w:author="Windows" w:date="2015-10-26T10:30:00Z">
        <w:r w:rsidR="00B84750">
          <w:rPr>
            <w:noProof/>
            <w:lang w:val="es-ES" w:eastAsia="es-ES"/>
          </w:rPr>
          <w:drawing>
            <wp:inline distT="0" distB="0" distL="0" distR="0">
              <wp:extent cx="2930236" cy="1469438"/>
              <wp:effectExtent l="0" t="0" r="381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0308" cy="14694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33342" w:rsidRPr="005C330B" w:rsidRDefault="00033342" w:rsidP="00033342">
      <w:pPr>
        <w:pStyle w:val="Prrafodelista"/>
        <w:jc w:val="center"/>
        <w:rPr>
          <w:lang w:val="es-ES"/>
        </w:rPr>
      </w:pPr>
    </w:p>
    <w:p w:rsidR="00033342" w:rsidRPr="005C330B" w:rsidRDefault="00033342" w:rsidP="00033342">
      <w:pPr>
        <w:pStyle w:val="Prrafodelista"/>
        <w:jc w:val="center"/>
        <w:rPr>
          <w:lang w:val="es-ES"/>
        </w:rPr>
      </w:pPr>
    </w:p>
    <w:p w:rsidR="002B7A3D" w:rsidRPr="005C330B" w:rsidDel="00702700" w:rsidRDefault="002B7A3D" w:rsidP="00033342">
      <w:pPr>
        <w:pStyle w:val="Prrafodelista"/>
        <w:jc w:val="center"/>
        <w:rPr>
          <w:del w:id="132" w:author="Windows" w:date="2015-10-26T10:32:00Z"/>
          <w:lang w:val="es-ES"/>
        </w:rPr>
      </w:pPr>
    </w:p>
    <w:p w:rsidR="002B7A3D" w:rsidRPr="005C330B" w:rsidDel="00702700" w:rsidRDefault="002B7A3D" w:rsidP="00033342">
      <w:pPr>
        <w:pStyle w:val="Prrafodelista"/>
        <w:jc w:val="center"/>
        <w:rPr>
          <w:del w:id="133" w:author="Windows" w:date="2015-10-26T10:32:00Z"/>
          <w:lang w:val="es-ES"/>
        </w:rPr>
      </w:pPr>
    </w:p>
    <w:p w:rsidR="002B7A3D" w:rsidRPr="005C330B" w:rsidRDefault="002B7A3D" w:rsidP="00033342">
      <w:pPr>
        <w:pStyle w:val="Prrafodelista"/>
        <w:jc w:val="center"/>
        <w:rPr>
          <w:lang w:val="es-ES"/>
        </w:rPr>
      </w:pPr>
    </w:p>
    <w:p w:rsidR="002B7A3D" w:rsidRPr="005C330B" w:rsidRDefault="002B7A3D" w:rsidP="00033342">
      <w:pPr>
        <w:pStyle w:val="Prrafodelista"/>
        <w:jc w:val="center"/>
        <w:rPr>
          <w:lang w:val="es-ES"/>
        </w:rPr>
      </w:pPr>
    </w:p>
    <w:p w:rsidR="00033342" w:rsidRPr="00033342" w:rsidRDefault="00033342" w:rsidP="00033342">
      <w:pPr>
        <w:pStyle w:val="Prrafodelista"/>
        <w:numPr>
          <w:ilvl w:val="0"/>
          <w:numId w:val="38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r w:rsidRPr="00033342">
        <w:rPr>
          <w:rFonts w:ascii="Arial" w:hAnsi="Arial" w:cs="Arial"/>
          <w:spacing w:val="-2"/>
        </w:rPr>
        <w:t xml:space="preserve">Se </w:t>
      </w:r>
      <w:proofErr w:type="spellStart"/>
      <w:r w:rsidRPr="00033342">
        <w:rPr>
          <w:rFonts w:ascii="Arial" w:hAnsi="Arial" w:cs="Arial"/>
          <w:spacing w:val="-2"/>
        </w:rPr>
        <w:t>cumplen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todas</w:t>
      </w:r>
      <w:proofErr w:type="spellEnd"/>
      <w:r w:rsidRPr="00033342">
        <w:rPr>
          <w:rFonts w:ascii="Arial" w:hAnsi="Arial" w:cs="Arial"/>
          <w:spacing w:val="-2"/>
        </w:rPr>
        <w:t xml:space="preserve"> las </w:t>
      </w:r>
      <w:proofErr w:type="spellStart"/>
      <w:r w:rsidRPr="00033342">
        <w:rPr>
          <w:rFonts w:ascii="Arial" w:hAnsi="Arial" w:cs="Arial"/>
          <w:spacing w:val="-2"/>
        </w:rPr>
        <w:t>recomendaciones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</w:p>
    <w:p w:rsidR="00033342" w:rsidRPr="005C330B" w:rsidRDefault="00702700" w:rsidP="00033342">
      <w:pPr>
        <w:pStyle w:val="Prrafodelista"/>
        <w:numPr>
          <w:ilvl w:val="0"/>
          <w:numId w:val="38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proofErr w:type="spellStart"/>
      <w:ins w:id="134" w:author="Windows" w:date="2015-10-26T10:32:00Z">
        <w:r w:rsidRPr="00702700">
          <w:rPr>
            <w:rFonts w:ascii="Arial" w:hAnsi="Arial" w:cs="Arial"/>
            <w:spacing w:val="-2"/>
            <w:lang w:val="es-ES"/>
            <w:rPrChange w:id="135" w:author="Windows" w:date="2015-10-26T10:32:00Z">
              <w:rPr>
                <w:rFonts w:ascii="Arial" w:hAnsi="Arial" w:cs="Arial"/>
                <w:spacing w:val="-2"/>
              </w:rPr>
            </w:rPrChange>
          </w:rPr>
          <w:t>Se</w:t>
        </w:r>
      </w:ins>
      <w:del w:id="136" w:author="Windows" w:date="2015-10-26T10:32:00Z">
        <w:r w:rsidR="00033342" w:rsidRPr="005C330B" w:rsidDel="00702700">
          <w:rPr>
            <w:rFonts w:ascii="Arial" w:hAnsi="Arial" w:cs="Arial"/>
            <w:spacing w:val="-2"/>
            <w:lang w:val="es-ES"/>
          </w:rPr>
          <w:delText>No s</w:delText>
        </w:r>
      </w:del>
      <w:r w:rsidR="00033342" w:rsidRPr="005C330B">
        <w:rPr>
          <w:rFonts w:ascii="Arial" w:hAnsi="Arial" w:cs="Arial"/>
          <w:spacing w:val="-2"/>
          <w:lang w:val="es-ES"/>
        </w:rPr>
        <w:t>e</w:t>
      </w:r>
      <w:proofErr w:type="spellEnd"/>
      <w:r w:rsidR="00033342" w:rsidRPr="005C330B">
        <w:rPr>
          <w:rFonts w:ascii="Arial" w:hAnsi="Arial" w:cs="Arial"/>
          <w:spacing w:val="-2"/>
          <w:lang w:val="es-ES"/>
        </w:rPr>
        <w:t xml:space="preserve"> debiera</w:t>
      </w:r>
      <w:del w:id="137" w:author="Windows" w:date="2015-10-26T10:33:00Z">
        <w:r w:rsidR="00033342" w:rsidRPr="005C330B" w:rsidDel="00702700">
          <w:rPr>
            <w:rFonts w:ascii="Arial" w:hAnsi="Arial" w:cs="Arial"/>
            <w:spacing w:val="-2"/>
            <w:lang w:val="es-ES"/>
          </w:rPr>
          <w:delText>n</w:delText>
        </w:r>
      </w:del>
      <w:r w:rsidR="00033342" w:rsidRPr="005C330B">
        <w:rPr>
          <w:rFonts w:ascii="Arial" w:hAnsi="Arial" w:cs="Arial"/>
          <w:spacing w:val="-2"/>
          <w:lang w:val="es-ES"/>
        </w:rPr>
        <w:t xml:space="preserve"> utilizar </w:t>
      </w:r>
      <w:del w:id="138" w:author="Windows" w:date="2015-10-26T10:33:00Z">
        <w:r w:rsidR="00033342" w:rsidRPr="005C330B" w:rsidDel="00702700">
          <w:rPr>
            <w:rFonts w:ascii="Arial" w:hAnsi="Arial" w:cs="Arial"/>
            <w:spacing w:val="-2"/>
            <w:lang w:val="es-ES"/>
          </w:rPr>
          <w:delText>diferentes formas (cuadrados y círculos</w:delText>
        </w:r>
      </w:del>
      <w:ins w:id="139" w:author="Windows" w:date="2015-10-26T10:33:00Z">
        <w:r>
          <w:rPr>
            <w:rFonts w:ascii="Arial" w:hAnsi="Arial" w:cs="Arial"/>
            <w:spacing w:val="-2"/>
            <w:lang w:val="es-ES"/>
          </w:rPr>
          <w:t>algún otro código, además del color,</w:t>
        </w:r>
      </w:ins>
      <w:del w:id="140" w:author="Windows" w:date="2015-10-26T10:33:00Z">
        <w:r w:rsidR="00033342" w:rsidRPr="005C330B" w:rsidDel="00702700">
          <w:rPr>
            <w:rFonts w:ascii="Arial" w:hAnsi="Arial" w:cs="Arial"/>
            <w:spacing w:val="-2"/>
            <w:lang w:val="es-ES"/>
          </w:rPr>
          <w:delText>)</w:delText>
        </w:r>
      </w:del>
      <w:r w:rsidR="00033342" w:rsidRPr="005C330B">
        <w:rPr>
          <w:rFonts w:ascii="Arial" w:hAnsi="Arial" w:cs="Arial"/>
          <w:spacing w:val="-2"/>
          <w:lang w:val="es-ES"/>
        </w:rPr>
        <w:t xml:space="preserve"> para no confundir al usuario en la percepci</w:t>
      </w:r>
      <w:ins w:id="141" w:author="Windows" w:date="2015-10-26T10:32:00Z">
        <w:r>
          <w:rPr>
            <w:rFonts w:ascii="Arial" w:hAnsi="Arial" w:cs="Arial"/>
            <w:spacing w:val="-2"/>
            <w:lang w:val="es-ES"/>
          </w:rPr>
          <w:t>ó</w:t>
        </w:r>
      </w:ins>
      <w:del w:id="142" w:author="Windows" w:date="2015-10-26T10:32:00Z">
        <w:r w:rsidR="00033342" w:rsidRPr="005C330B" w:rsidDel="00702700">
          <w:rPr>
            <w:rFonts w:ascii="Arial" w:hAnsi="Arial" w:cs="Arial"/>
            <w:spacing w:val="-2"/>
            <w:lang w:val="es-ES"/>
          </w:rPr>
          <w:delText>o</w:delText>
        </w:r>
      </w:del>
      <w:r w:rsidR="00033342" w:rsidRPr="005C330B">
        <w:rPr>
          <w:rFonts w:ascii="Arial" w:hAnsi="Arial" w:cs="Arial"/>
          <w:spacing w:val="-2"/>
          <w:lang w:val="es-ES"/>
        </w:rPr>
        <w:t>n de la información que se desea transmitir.</w:t>
      </w:r>
    </w:p>
    <w:p w:rsidR="00033342" w:rsidRPr="005C330B" w:rsidRDefault="00033342" w:rsidP="00033342">
      <w:pPr>
        <w:pStyle w:val="Prrafodelista"/>
        <w:numPr>
          <w:ilvl w:val="0"/>
          <w:numId w:val="38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Siguiendo las recomendaciones, se debiera utilizar un tipo de letra de menos de 12 puntos para no saturar la memoria sensorial visual del usuario.</w:t>
      </w:r>
    </w:p>
    <w:p w:rsidR="00033342" w:rsidRPr="005C330B" w:rsidRDefault="00033342" w:rsidP="00033342">
      <w:pPr>
        <w:pStyle w:val="Prrafodelista"/>
        <w:numPr>
          <w:ilvl w:val="0"/>
          <w:numId w:val="38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Más de una respuesta es cierta.</w:t>
      </w:r>
    </w:p>
    <w:p w:rsidR="00033342" w:rsidRDefault="00033342" w:rsidP="00033342">
      <w:pPr>
        <w:pStyle w:val="Prrafodelista"/>
        <w:numPr>
          <w:ilvl w:val="0"/>
          <w:numId w:val="38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033342">
        <w:rPr>
          <w:rFonts w:ascii="Arial" w:hAnsi="Arial" w:cs="Arial"/>
          <w:spacing w:val="-2"/>
        </w:rPr>
        <w:t>Ninguna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respuesta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es</w:t>
      </w:r>
      <w:proofErr w:type="spellEnd"/>
      <w:r w:rsidRPr="00033342">
        <w:rPr>
          <w:rFonts w:ascii="Arial" w:hAnsi="Arial" w:cs="Arial"/>
          <w:spacing w:val="-2"/>
        </w:rPr>
        <w:t xml:space="preserve"> </w:t>
      </w:r>
      <w:proofErr w:type="spellStart"/>
      <w:r w:rsidRPr="00033342">
        <w:rPr>
          <w:rFonts w:ascii="Arial" w:hAnsi="Arial" w:cs="Arial"/>
          <w:spacing w:val="-2"/>
        </w:rPr>
        <w:t>cierta</w:t>
      </w:r>
      <w:proofErr w:type="spellEnd"/>
      <w:r w:rsidRPr="00033342">
        <w:rPr>
          <w:rFonts w:ascii="Arial" w:hAnsi="Arial" w:cs="Arial"/>
          <w:spacing w:val="-2"/>
        </w:rPr>
        <w:t>.</w:t>
      </w:r>
    </w:p>
    <w:p w:rsidR="002E582E" w:rsidRDefault="002E582E" w:rsidP="002E582E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</w:p>
    <w:p w:rsidR="002B7A3D" w:rsidRDefault="002E582E" w:rsidP="008957DB">
      <w:pPr>
        <w:tabs>
          <w:tab w:val="left" w:pos="-720"/>
          <w:tab w:val="left" w:pos="0"/>
        </w:tabs>
        <w:suppressAutoHyphens/>
        <w:ind w:left="360"/>
        <w:jc w:val="both"/>
        <w:rPr>
          <w:rFonts w:ascii="Arial" w:hAnsi="Arial" w:cs="Arial"/>
          <w:spacing w:val="-2"/>
        </w:rPr>
      </w:pPr>
      <w:r w:rsidRPr="002E582E">
        <w:rPr>
          <w:rFonts w:ascii="Arial" w:hAnsi="Arial" w:cs="Arial"/>
          <w:noProof/>
          <w:spacing w:val="-2"/>
        </w:rPr>
        <w:drawing>
          <wp:inline distT="0" distB="0" distL="0" distR="0">
            <wp:extent cx="4190365" cy="1280160"/>
            <wp:effectExtent l="19050" t="0" r="63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7DB" w:rsidRPr="00A66BDD" w:rsidRDefault="008957DB" w:rsidP="008957DB">
      <w:pPr>
        <w:pStyle w:val="Prrafodelista"/>
        <w:numPr>
          <w:ilvl w:val="0"/>
          <w:numId w:val="26"/>
        </w:numPr>
        <w:ind w:left="426" w:hanging="142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C</w:t>
      </w: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onsiderando las recomendaciones relativas a la usabilidad y  teniendo en cuenta que las que se mencionan son comunes a botones e </w:t>
      </w:r>
      <w:proofErr w:type="spellStart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items</w:t>
      </w:r>
      <w:proofErr w:type="spellEnd"/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de menús, respecto al “</w:t>
      </w:r>
      <w:r w:rsidRPr="002E582E">
        <w:rPr>
          <w:rFonts w:ascii="Arial" w:eastAsia="Times New Roman" w:hAnsi="Arial" w:cs="Arial"/>
          <w:b/>
          <w:i/>
          <w:snapToGrid w:val="0"/>
          <w:spacing w:val="-2"/>
          <w:szCs w:val="20"/>
          <w:lang w:val="es-ES_tradnl" w:eastAsia="es-ES"/>
        </w:rPr>
        <w:t>Acerca de</w:t>
      </w: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” </w:t>
      </w: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de las dos capturas anteriores </w:t>
      </w: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(que muestra</w:t>
      </w: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n</w:t>
      </w:r>
      <w:r w:rsidRPr="00A66BDD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una ventana informativa), puede afirmarse que:</w:t>
      </w:r>
    </w:p>
    <w:p w:rsidR="008957DB" w:rsidRPr="005C330B" w:rsidRDefault="008957DB" w:rsidP="008957DB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Son los dos correctos dado que la única recomendación aplicable en este caso, relativa al nemónico, la cumplen ambos.</w:t>
      </w:r>
    </w:p>
    <w:p w:rsidR="008957DB" w:rsidRPr="005C330B" w:rsidRDefault="008957DB" w:rsidP="008957DB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Son los dos correctos dado que </w:t>
      </w:r>
      <w:r w:rsidR="00DA540A" w:rsidRPr="00702700">
        <w:rPr>
          <w:rFonts w:ascii="Arial" w:hAnsi="Arial" w:cs="Arial"/>
          <w:spacing w:val="-2"/>
          <w:lang w:val="es-ES"/>
          <w:rPrChange w:id="143" w:author="Windows" w:date="2015-10-26T10:34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ambos</w:t>
      </w:r>
      <w:r w:rsidR="00DA540A" w:rsidRPr="00702700">
        <w:rPr>
          <w:rFonts w:ascii="Arial" w:hAnsi="Arial" w:cs="Arial"/>
          <w:spacing w:val="-2"/>
          <w:lang w:val="es-ES"/>
        </w:rPr>
        <w:t xml:space="preserve"> </w:t>
      </w:r>
      <w:r w:rsidR="00DA540A" w:rsidRPr="00702700">
        <w:rPr>
          <w:rFonts w:ascii="Arial" w:hAnsi="Arial" w:cs="Arial"/>
          <w:spacing w:val="-2"/>
          <w:lang w:val="es-ES"/>
          <w:rPrChange w:id="144" w:author="Windows" w:date="2015-10-26T10:34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presentan una nueva ventana al usuario</w:t>
      </w:r>
      <w:r w:rsidRPr="005C330B">
        <w:rPr>
          <w:rFonts w:ascii="Arial" w:hAnsi="Arial" w:cs="Arial"/>
          <w:spacing w:val="-2"/>
          <w:lang w:val="es-ES"/>
        </w:rPr>
        <w:t>.</w:t>
      </w:r>
    </w:p>
    <w:p w:rsidR="008957DB" w:rsidRPr="005C330B" w:rsidRDefault="008957DB" w:rsidP="008957DB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Cumple las recomendaciones el </w:t>
      </w:r>
      <w:proofErr w:type="spellStart"/>
      <w:r w:rsidRPr="005C330B">
        <w:rPr>
          <w:rFonts w:ascii="Arial" w:hAnsi="Arial" w:cs="Arial"/>
          <w:spacing w:val="-2"/>
          <w:lang w:val="es-ES"/>
        </w:rPr>
        <w:t>item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que presenta los …</w:t>
      </w:r>
    </w:p>
    <w:p w:rsidR="008957DB" w:rsidRPr="005C330B" w:rsidRDefault="008957DB" w:rsidP="008957DB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Cumple las recomendaciones el </w:t>
      </w:r>
      <w:proofErr w:type="spellStart"/>
      <w:r w:rsidRPr="005C330B">
        <w:rPr>
          <w:rFonts w:ascii="Arial" w:hAnsi="Arial" w:cs="Arial"/>
          <w:spacing w:val="-2"/>
          <w:lang w:val="es-ES"/>
        </w:rPr>
        <w:t>item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que no presenta los …</w:t>
      </w:r>
    </w:p>
    <w:p w:rsidR="008957DB" w:rsidRPr="005C330B" w:rsidRDefault="008957DB" w:rsidP="008957DB">
      <w:pPr>
        <w:pStyle w:val="Prrafodelista"/>
        <w:numPr>
          <w:ilvl w:val="0"/>
          <w:numId w:val="37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Ninguna de las respuestas es correcta.</w:t>
      </w:r>
    </w:p>
    <w:p w:rsidR="00033342" w:rsidRDefault="00033342" w:rsidP="00033342"/>
    <w:p w:rsidR="002F4178" w:rsidRPr="000B6D46" w:rsidRDefault="002F4178" w:rsidP="00E64C1F">
      <w:pPr>
        <w:pStyle w:val="Prrafodelista"/>
        <w:numPr>
          <w:ilvl w:val="0"/>
          <w:numId w:val="26"/>
        </w:numPr>
        <w:ind w:left="709" w:hanging="425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¿</w:t>
      </w:r>
      <w:proofErr w:type="spellStart"/>
      <w:r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Cual</w:t>
      </w:r>
      <w:proofErr w:type="spellEnd"/>
      <w:r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de las siguientes afirmaciones es cierta?</w:t>
      </w:r>
    </w:p>
    <w:p w:rsidR="002F4178" w:rsidRPr="005C330B" w:rsidRDefault="002F4178" w:rsidP="000B6D46">
      <w:pPr>
        <w:pStyle w:val="Prrafodelista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Un objeto fuente puede manejar un único evento a la vez</w:t>
      </w:r>
    </w:p>
    <w:p w:rsidR="002F4178" w:rsidRPr="005C330B" w:rsidRDefault="002F4178" w:rsidP="000B6D46">
      <w:pPr>
        <w:pStyle w:val="Prrafodelista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Un objeto fuente puede manejar más de un evento a la vez pero únicamente si  pertenecen a diferentes </w:t>
      </w:r>
      <w:proofErr w:type="spellStart"/>
      <w:r w:rsidRPr="005C330B">
        <w:rPr>
          <w:rFonts w:ascii="Arial" w:hAnsi="Arial" w:cs="Arial"/>
          <w:spacing w:val="-2"/>
          <w:lang w:val="es-ES"/>
        </w:rPr>
        <w:t>listeners</w:t>
      </w:r>
      <w:proofErr w:type="spellEnd"/>
    </w:p>
    <w:p w:rsidR="002F4178" w:rsidRPr="005C330B" w:rsidRDefault="002F4178" w:rsidP="000B6D46">
      <w:pPr>
        <w:pStyle w:val="Prrafodelista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Un objeto fuente puede manejar más de un evento del mismo </w:t>
      </w:r>
      <w:proofErr w:type="spellStart"/>
      <w:r w:rsidRPr="005C330B">
        <w:rPr>
          <w:rFonts w:ascii="Arial" w:hAnsi="Arial" w:cs="Arial"/>
          <w:spacing w:val="-2"/>
          <w:lang w:val="es-ES"/>
        </w:rPr>
        <w:t>listener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a la vez.</w:t>
      </w:r>
    </w:p>
    <w:p w:rsidR="002F4178" w:rsidRPr="005C330B" w:rsidRDefault="002F4178" w:rsidP="000B6D46">
      <w:pPr>
        <w:pStyle w:val="Prrafodelista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Si u</w:t>
      </w:r>
      <w:r w:rsidR="000B6D46" w:rsidRPr="005C330B">
        <w:rPr>
          <w:rFonts w:ascii="Arial" w:hAnsi="Arial" w:cs="Arial"/>
          <w:spacing w:val="-2"/>
          <w:lang w:val="es-ES"/>
        </w:rPr>
        <w:t xml:space="preserve">n objeto fuente establece registro con dos objetos receptores de diferentes </w:t>
      </w:r>
      <w:proofErr w:type="spellStart"/>
      <w:r w:rsidR="000B6D46" w:rsidRPr="005C330B">
        <w:rPr>
          <w:rFonts w:ascii="Arial" w:hAnsi="Arial" w:cs="Arial"/>
          <w:spacing w:val="-2"/>
          <w:lang w:val="es-ES"/>
        </w:rPr>
        <w:t>listeners</w:t>
      </w:r>
      <w:proofErr w:type="spellEnd"/>
      <w:r w:rsidR="000B6D46" w:rsidRPr="005C330B">
        <w:rPr>
          <w:rFonts w:ascii="Arial" w:hAnsi="Arial" w:cs="Arial"/>
          <w:spacing w:val="-2"/>
          <w:lang w:val="es-ES"/>
        </w:rPr>
        <w:t xml:space="preserve">, atenderá </w:t>
      </w:r>
      <w:proofErr w:type="spellStart"/>
      <w:r w:rsidR="000B6D46" w:rsidRPr="005C330B">
        <w:rPr>
          <w:rFonts w:ascii="Arial" w:hAnsi="Arial" w:cs="Arial"/>
          <w:spacing w:val="-2"/>
          <w:lang w:val="es-ES"/>
        </w:rPr>
        <w:t>unicamente</w:t>
      </w:r>
      <w:proofErr w:type="spellEnd"/>
      <w:r w:rsidR="000B6D46" w:rsidRPr="005C330B">
        <w:rPr>
          <w:rFonts w:ascii="Arial" w:hAnsi="Arial" w:cs="Arial"/>
          <w:spacing w:val="-2"/>
          <w:lang w:val="es-ES"/>
        </w:rPr>
        <w:t xml:space="preserve"> al evento registrado en último lugar.</w:t>
      </w:r>
    </w:p>
    <w:p w:rsidR="002F4178" w:rsidRPr="005C330B" w:rsidRDefault="000B6D46" w:rsidP="000B6D46">
      <w:pPr>
        <w:pStyle w:val="Prrafodelista"/>
        <w:numPr>
          <w:ilvl w:val="0"/>
          <w:numId w:val="39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Ninguna de las respuestas es cierta</w:t>
      </w:r>
    </w:p>
    <w:p w:rsidR="000B6D46" w:rsidRPr="005C330B" w:rsidRDefault="000B6D46" w:rsidP="000B6D46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</w:p>
    <w:p w:rsidR="002F4178" w:rsidRPr="000B6D46" w:rsidRDefault="00601354" w:rsidP="00E64C1F">
      <w:pPr>
        <w:pStyle w:val="Prrafodelista"/>
        <w:numPr>
          <w:ilvl w:val="0"/>
          <w:numId w:val="26"/>
        </w:numPr>
        <w:ind w:left="709" w:hanging="425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Queremos implementar un manejador de eventos (</w:t>
      </w:r>
      <w:proofErr w:type="spellStart"/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event</w:t>
      </w:r>
      <w:proofErr w:type="spellEnd"/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</w:t>
      </w:r>
      <w:proofErr w:type="spellStart"/>
      <w:r w:rsidR="002F4178"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handler</w:t>
      </w:r>
      <w:proofErr w:type="spellEnd"/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) para </w:t>
      </w:r>
      <w:proofErr w:type="spellStart"/>
      <w:r w:rsidR="009F59DD" w:rsidRPr="00E64C1F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k</w:t>
      </w:r>
      <w:r w:rsidR="000B6D46" w:rsidRPr="00E64C1F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ey</w:t>
      </w:r>
      <w:r w:rsidR="002F4178" w:rsidRPr="00E64C1F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Pressed</w:t>
      </w:r>
      <w:proofErr w:type="spellEnd"/>
      <w:r w:rsidR="002F4178"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. </w:t>
      </w: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Dado que el interfaz </w:t>
      </w:r>
      <w:proofErr w:type="spellStart"/>
      <w:r w:rsidR="002F4178" w:rsidRPr="00E64C1F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KeyListener</w:t>
      </w:r>
      <w:proofErr w:type="spellEnd"/>
      <w:r w:rsidR="002F4178" w:rsidRPr="00E64C1F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</w:t>
      </w: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tiene tres métodos</w:t>
      </w:r>
      <w:r w:rsidR="002F4178" w:rsidRPr="000B6D4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…</w:t>
      </w:r>
    </w:p>
    <w:p w:rsidR="002F4178" w:rsidRPr="005C330B" w:rsidRDefault="000B6D46" w:rsidP="000B6D46">
      <w:pPr>
        <w:pStyle w:val="Prrafodelista"/>
        <w:numPr>
          <w:ilvl w:val="0"/>
          <w:numId w:val="4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lastRenderedPageBreak/>
        <w:t xml:space="preserve">No se </w:t>
      </w:r>
      <w:del w:id="145" w:author="Windows" w:date="2015-10-26T10:38:00Z">
        <w:r w:rsidRPr="005C330B" w:rsidDel="00702700">
          <w:rPr>
            <w:rFonts w:ascii="Arial" w:hAnsi="Arial" w:cs="Arial"/>
            <w:spacing w:val="-2"/>
            <w:lang w:val="es-ES"/>
          </w:rPr>
          <w:delText xml:space="preserve">puede </w:delText>
        </w:r>
      </w:del>
      <w:ins w:id="146" w:author="Windows" w:date="2015-10-26T10:38:00Z">
        <w:r w:rsidR="00702700" w:rsidRPr="005C330B">
          <w:rPr>
            <w:rFonts w:ascii="Arial" w:hAnsi="Arial" w:cs="Arial"/>
            <w:spacing w:val="-2"/>
            <w:lang w:val="es-ES"/>
          </w:rPr>
          <w:t>p</w:t>
        </w:r>
        <w:r w:rsidR="00702700">
          <w:rPr>
            <w:rFonts w:ascii="Arial" w:hAnsi="Arial" w:cs="Arial"/>
            <w:spacing w:val="-2"/>
            <w:lang w:val="es-ES"/>
          </w:rPr>
          <w:t>odría</w:t>
        </w:r>
        <w:r w:rsidR="00702700" w:rsidRPr="005C330B">
          <w:rPr>
            <w:rFonts w:ascii="Arial" w:hAnsi="Arial" w:cs="Arial"/>
            <w:spacing w:val="-2"/>
            <w:lang w:val="es-ES"/>
          </w:rPr>
          <w:t xml:space="preserve"> </w:t>
        </w:r>
      </w:ins>
      <w:r w:rsidRPr="005C330B">
        <w:rPr>
          <w:rFonts w:ascii="Arial" w:hAnsi="Arial" w:cs="Arial"/>
          <w:spacing w:val="-2"/>
          <w:lang w:val="es-ES"/>
        </w:rPr>
        <w:t>utilizar una clase adaptadora, ya que no existe</w:t>
      </w:r>
      <w:ins w:id="147" w:author="Windows" w:date="2015-10-26T10:54:00Z">
        <w:r w:rsidR="003B75C5">
          <w:rPr>
            <w:rFonts w:ascii="Arial" w:hAnsi="Arial" w:cs="Arial"/>
            <w:spacing w:val="-2"/>
            <w:lang w:val="es-ES"/>
          </w:rPr>
          <w:t xml:space="preserve"> para los eventos de teclado</w:t>
        </w:r>
      </w:ins>
    </w:p>
    <w:p w:rsidR="009F59DD" w:rsidRPr="005C330B" w:rsidRDefault="009F59DD" w:rsidP="000B6D46">
      <w:pPr>
        <w:pStyle w:val="Prrafodelista"/>
        <w:numPr>
          <w:ilvl w:val="0"/>
          <w:numId w:val="4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proofErr w:type="spellStart"/>
      <w:r w:rsidRPr="005C330B">
        <w:rPr>
          <w:rFonts w:ascii="Arial" w:hAnsi="Arial" w:cs="Arial"/>
          <w:spacing w:val="-2"/>
          <w:lang w:val="es-ES"/>
        </w:rPr>
        <w:t>Utilizariamos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la clase adaptadora para poder</w:t>
      </w:r>
      <w:r w:rsidR="00FE1507" w:rsidRPr="005C330B">
        <w:rPr>
          <w:rFonts w:ascii="Arial" w:hAnsi="Arial" w:cs="Arial"/>
          <w:spacing w:val="-2"/>
          <w:lang w:val="es-ES"/>
        </w:rPr>
        <w:t xml:space="preserve"> añadir más métodos al</w:t>
      </w:r>
      <w:r w:rsidRPr="005C330B">
        <w:rPr>
          <w:rFonts w:ascii="Arial" w:hAnsi="Arial" w:cs="Arial"/>
          <w:spacing w:val="-2"/>
          <w:lang w:val="es-ES"/>
        </w:rPr>
        <w:t xml:space="preserve"> interfaz. Esto es debido a las limitaciones que pr</w:t>
      </w:r>
      <w:r w:rsidR="00601354" w:rsidRPr="005C330B">
        <w:rPr>
          <w:rFonts w:ascii="Arial" w:hAnsi="Arial" w:cs="Arial"/>
          <w:spacing w:val="-2"/>
          <w:lang w:val="es-ES"/>
        </w:rPr>
        <w:t xml:space="preserve">esenta el método ofrecido por </w:t>
      </w:r>
      <w:proofErr w:type="spellStart"/>
      <w:r w:rsidR="00601354" w:rsidRPr="005C330B">
        <w:rPr>
          <w:rFonts w:ascii="Arial" w:hAnsi="Arial" w:cs="Arial"/>
          <w:spacing w:val="-2"/>
          <w:lang w:val="es-ES"/>
        </w:rPr>
        <w:t>KeyListener</w:t>
      </w:r>
      <w:proofErr w:type="spellEnd"/>
      <w:r w:rsidR="00601354" w:rsidRPr="005C330B">
        <w:rPr>
          <w:rFonts w:ascii="Arial" w:hAnsi="Arial" w:cs="Arial"/>
          <w:spacing w:val="-2"/>
          <w:lang w:val="es-ES"/>
        </w:rPr>
        <w:t xml:space="preserve"> </w:t>
      </w:r>
      <w:r w:rsidRPr="005C330B">
        <w:rPr>
          <w:rFonts w:ascii="Arial" w:hAnsi="Arial" w:cs="Arial"/>
          <w:spacing w:val="-2"/>
          <w:lang w:val="es-ES"/>
        </w:rPr>
        <w:t>para gestionar la tecla pulsada.</w:t>
      </w:r>
    </w:p>
    <w:p w:rsidR="002F4178" w:rsidRPr="00702700" w:rsidRDefault="000B6D46" w:rsidP="000B6D46">
      <w:pPr>
        <w:pStyle w:val="Prrafodelista"/>
        <w:numPr>
          <w:ilvl w:val="0"/>
          <w:numId w:val="4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Sería correcto tanto implementar </w:t>
      </w:r>
      <w:proofErr w:type="spellStart"/>
      <w:r w:rsidRPr="005C330B">
        <w:rPr>
          <w:rFonts w:ascii="Arial" w:hAnsi="Arial" w:cs="Arial"/>
          <w:spacing w:val="-2"/>
          <w:lang w:val="es-ES"/>
        </w:rPr>
        <w:t>KeyListener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 como derivar de </w:t>
      </w:r>
      <w:proofErr w:type="spellStart"/>
      <w:r w:rsidRPr="005C330B">
        <w:rPr>
          <w:rFonts w:ascii="Arial" w:hAnsi="Arial" w:cs="Arial"/>
          <w:spacing w:val="-2"/>
          <w:lang w:val="es-ES"/>
        </w:rPr>
        <w:t>KeyAdapter</w:t>
      </w:r>
      <w:proofErr w:type="spellEnd"/>
      <w:r w:rsidR="00601354" w:rsidRPr="005C330B">
        <w:rPr>
          <w:rFonts w:ascii="Arial" w:hAnsi="Arial" w:cs="Arial"/>
          <w:spacing w:val="-2"/>
          <w:lang w:val="es-ES"/>
        </w:rPr>
        <w:t xml:space="preserve">, </w:t>
      </w:r>
      <w:r w:rsidR="00601354" w:rsidRPr="00702700">
        <w:rPr>
          <w:rFonts w:ascii="Arial" w:hAnsi="Arial" w:cs="Arial"/>
          <w:spacing w:val="-2"/>
          <w:lang w:val="es-ES"/>
          <w:rPrChange w:id="148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reescribiendo los métodos oportunos en ambos casos</w:t>
      </w:r>
    </w:p>
    <w:p w:rsidR="000B6D46" w:rsidRPr="00702700" w:rsidRDefault="000B6D46" w:rsidP="000B6D46">
      <w:pPr>
        <w:pStyle w:val="Prrafodelista"/>
        <w:numPr>
          <w:ilvl w:val="0"/>
          <w:numId w:val="4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149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702700">
        <w:rPr>
          <w:rFonts w:ascii="Arial" w:hAnsi="Arial" w:cs="Arial"/>
          <w:spacing w:val="-2"/>
          <w:lang w:val="es-ES"/>
        </w:rPr>
        <w:t xml:space="preserve">Sería correcto tanto derivar de </w:t>
      </w:r>
      <w:proofErr w:type="spellStart"/>
      <w:r w:rsidR="00601354" w:rsidRPr="00702700">
        <w:rPr>
          <w:rFonts w:ascii="Arial" w:hAnsi="Arial" w:cs="Arial"/>
          <w:spacing w:val="-2"/>
          <w:lang w:val="es-ES"/>
        </w:rPr>
        <w:t>KeyListener</w:t>
      </w:r>
      <w:proofErr w:type="spellEnd"/>
      <w:r w:rsidR="00601354" w:rsidRPr="00702700">
        <w:rPr>
          <w:rFonts w:ascii="Arial" w:hAnsi="Arial" w:cs="Arial"/>
          <w:spacing w:val="-2"/>
          <w:lang w:val="es-ES"/>
        </w:rPr>
        <w:t xml:space="preserve"> como </w:t>
      </w:r>
      <w:del w:id="150" w:author="Windows" w:date="2015-10-26T10:38:00Z">
        <w:r w:rsidR="00601354" w:rsidRPr="00702700" w:rsidDel="00702700">
          <w:rPr>
            <w:rFonts w:ascii="Arial" w:hAnsi="Arial" w:cs="Arial"/>
            <w:spacing w:val="-2"/>
            <w:lang w:val="es-ES"/>
          </w:rPr>
          <w:delText xml:space="preserve">de </w:delText>
        </w:r>
      </w:del>
      <w:ins w:id="151" w:author="Windows" w:date="2015-10-26T10:38:00Z">
        <w:r w:rsidR="00702700">
          <w:rPr>
            <w:rFonts w:ascii="Arial" w:hAnsi="Arial" w:cs="Arial"/>
            <w:spacing w:val="-2"/>
            <w:lang w:val="es-ES"/>
          </w:rPr>
          <w:t>implementar</w:t>
        </w:r>
        <w:r w:rsidR="00702700" w:rsidRPr="00702700">
          <w:rPr>
            <w:rFonts w:ascii="Arial" w:hAnsi="Arial" w:cs="Arial"/>
            <w:spacing w:val="-2"/>
            <w:lang w:val="es-ES"/>
          </w:rPr>
          <w:t xml:space="preserve"> </w:t>
        </w:r>
      </w:ins>
      <w:proofErr w:type="spellStart"/>
      <w:r w:rsidR="00601354" w:rsidRPr="00702700">
        <w:rPr>
          <w:rFonts w:ascii="Arial" w:hAnsi="Arial" w:cs="Arial"/>
          <w:spacing w:val="-2"/>
          <w:lang w:val="es-ES"/>
        </w:rPr>
        <w:t>KeyAdapter</w:t>
      </w:r>
      <w:proofErr w:type="spellEnd"/>
      <w:r w:rsidR="00601354" w:rsidRPr="00702700">
        <w:rPr>
          <w:rFonts w:ascii="Arial" w:hAnsi="Arial" w:cs="Arial"/>
          <w:spacing w:val="-2"/>
          <w:lang w:val="es-ES"/>
        </w:rPr>
        <w:t xml:space="preserve">, </w:t>
      </w:r>
      <w:r w:rsidR="00601354" w:rsidRPr="00702700">
        <w:rPr>
          <w:rFonts w:ascii="Arial" w:hAnsi="Arial" w:cs="Arial"/>
          <w:spacing w:val="-2"/>
          <w:lang w:val="es-ES"/>
          <w:rPrChange w:id="152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reescribiendo los métodos oportunos en ambos casos</w:t>
      </w:r>
    </w:p>
    <w:p w:rsidR="00AE7CCE" w:rsidRPr="00702700" w:rsidRDefault="000B6D46" w:rsidP="009349FF">
      <w:pPr>
        <w:pStyle w:val="Prrafodelista"/>
        <w:numPr>
          <w:ilvl w:val="0"/>
          <w:numId w:val="40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  <w:rPrChange w:id="153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</w:pPr>
      <w:r w:rsidRPr="00702700">
        <w:rPr>
          <w:rFonts w:ascii="Arial" w:hAnsi="Arial" w:cs="Arial"/>
          <w:spacing w:val="-2"/>
          <w:lang w:val="es-ES"/>
        </w:rPr>
        <w:t xml:space="preserve">Sería correcto tanto implementar  </w:t>
      </w:r>
      <w:proofErr w:type="spellStart"/>
      <w:r w:rsidRPr="00702700">
        <w:rPr>
          <w:rFonts w:ascii="Arial" w:hAnsi="Arial" w:cs="Arial"/>
          <w:spacing w:val="-2"/>
          <w:lang w:val="es-ES"/>
        </w:rPr>
        <w:t>KeyListener</w:t>
      </w:r>
      <w:proofErr w:type="spellEnd"/>
      <w:r w:rsidRPr="00702700">
        <w:rPr>
          <w:rFonts w:ascii="Arial" w:hAnsi="Arial" w:cs="Arial"/>
          <w:spacing w:val="-2"/>
          <w:lang w:val="es-ES"/>
        </w:rPr>
        <w:t xml:space="preserve"> como </w:t>
      </w:r>
      <w:proofErr w:type="spellStart"/>
      <w:r w:rsidRPr="00702700">
        <w:rPr>
          <w:rFonts w:ascii="Arial" w:hAnsi="Arial" w:cs="Arial"/>
          <w:spacing w:val="-2"/>
          <w:lang w:val="es-ES"/>
        </w:rPr>
        <w:t>KeyAdapter</w:t>
      </w:r>
      <w:proofErr w:type="spellEnd"/>
      <w:r w:rsidR="00601354" w:rsidRPr="00702700">
        <w:rPr>
          <w:rFonts w:ascii="Arial" w:hAnsi="Arial" w:cs="Arial"/>
          <w:spacing w:val="-2"/>
          <w:lang w:val="es-ES"/>
        </w:rPr>
        <w:t xml:space="preserve">, </w:t>
      </w:r>
      <w:r w:rsidR="00601354" w:rsidRPr="00702700">
        <w:rPr>
          <w:rFonts w:ascii="Arial" w:hAnsi="Arial" w:cs="Arial"/>
          <w:spacing w:val="-2"/>
          <w:lang w:val="es-ES"/>
          <w:rPrChange w:id="154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>reescribiendo los métodos oportunos en ambos casos</w:t>
      </w:r>
      <w:r w:rsidRPr="00702700">
        <w:rPr>
          <w:rFonts w:ascii="Arial" w:hAnsi="Arial" w:cs="Arial"/>
          <w:spacing w:val="-2"/>
          <w:lang w:val="es-ES"/>
          <w:rPrChange w:id="155" w:author="Windows" w:date="2015-10-26T10:37:00Z">
            <w:rPr>
              <w:rFonts w:ascii="Arial" w:hAnsi="Arial" w:cs="Arial"/>
              <w:color w:val="FF0000"/>
              <w:spacing w:val="-2"/>
              <w:lang w:val="es-ES"/>
            </w:rPr>
          </w:rPrChange>
        </w:rPr>
        <w:t xml:space="preserve"> </w:t>
      </w:r>
    </w:p>
    <w:p w:rsidR="002B7A3D" w:rsidRPr="005C330B" w:rsidRDefault="002B7A3D" w:rsidP="002B7A3D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</w:p>
    <w:p w:rsidR="009349FF" w:rsidRPr="005C330B" w:rsidRDefault="009349FF" w:rsidP="009349FF">
      <w:pPr>
        <w:pStyle w:val="Prrafodelista"/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</w:p>
    <w:p w:rsidR="002F4178" w:rsidRPr="00AE7CCE" w:rsidRDefault="00AE7CCE" w:rsidP="00E64C1F">
      <w:pPr>
        <w:pStyle w:val="Prrafodelista"/>
        <w:numPr>
          <w:ilvl w:val="0"/>
          <w:numId w:val="26"/>
        </w:numPr>
        <w:ind w:left="709" w:hanging="425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AE7CCE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Los botones de conmutación</w:t>
      </w:r>
      <w:r w:rsidR="002F4178" w:rsidRPr="00AE7CCE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…</w:t>
      </w:r>
    </w:p>
    <w:p w:rsidR="002F4178" w:rsidRPr="005C330B" w:rsidRDefault="00AE7CCE" w:rsidP="00AE7CCE">
      <w:pPr>
        <w:pStyle w:val="Prrafodelista"/>
        <w:numPr>
          <w:ilvl w:val="0"/>
          <w:numId w:val="4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No deben utilizarse nunca para representar opciones excluyentes ya que para esto se utilizan los </w:t>
      </w:r>
      <w:proofErr w:type="spellStart"/>
      <w:r w:rsidRPr="005C330B">
        <w:rPr>
          <w:rFonts w:ascii="Arial" w:hAnsi="Arial" w:cs="Arial"/>
          <w:spacing w:val="-2"/>
          <w:lang w:val="es-ES"/>
        </w:rPr>
        <w:t>radiobotones</w:t>
      </w:r>
      <w:proofErr w:type="spellEnd"/>
      <w:r w:rsidRPr="005C330B">
        <w:rPr>
          <w:rFonts w:ascii="Arial" w:hAnsi="Arial" w:cs="Arial"/>
          <w:spacing w:val="-2"/>
          <w:lang w:val="es-ES"/>
        </w:rPr>
        <w:t xml:space="preserve">. </w:t>
      </w:r>
    </w:p>
    <w:p w:rsidR="00AE7CCE" w:rsidRPr="005C330B" w:rsidRDefault="00AE7CCE" w:rsidP="00AE7CCE">
      <w:pPr>
        <w:pStyle w:val="Prrafodelista"/>
        <w:numPr>
          <w:ilvl w:val="0"/>
          <w:numId w:val="4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 xml:space="preserve">No deben utilizarse nunca para representar opciones no excluyentes </w:t>
      </w:r>
    </w:p>
    <w:p w:rsidR="002F4178" w:rsidRPr="005C330B" w:rsidRDefault="00AE7CCE" w:rsidP="00AE7CCE">
      <w:pPr>
        <w:pStyle w:val="Prrafodelista"/>
        <w:numPr>
          <w:ilvl w:val="0"/>
          <w:numId w:val="4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No pueden utilizarse en las barras de herramientas dado que no admiten nemónicos</w:t>
      </w:r>
    </w:p>
    <w:p w:rsidR="002F4178" w:rsidRPr="005C330B" w:rsidRDefault="00AE7CCE" w:rsidP="00AE7CCE">
      <w:pPr>
        <w:pStyle w:val="Prrafodelista"/>
        <w:numPr>
          <w:ilvl w:val="0"/>
          <w:numId w:val="4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Más de una respuestas es cierta</w:t>
      </w:r>
    </w:p>
    <w:p w:rsidR="002F4178" w:rsidRPr="00AE7CCE" w:rsidRDefault="00AE7CCE" w:rsidP="00AE7CCE">
      <w:pPr>
        <w:pStyle w:val="Prrafodelista"/>
        <w:numPr>
          <w:ilvl w:val="0"/>
          <w:numId w:val="41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AE7CCE">
        <w:rPr>
          <w:rFonts w:ascii="Arial" w:hAnsi="Arial" w:cs="Arial"/>
          <w:spacing w:val="-2"/>
        </w:rPr>
        <w:t>Ninguna</w:t>
      </w:r>
      <w:proofErr w:type="spellEnd"/>
      <w:r w:rsidRPr="00AE7CCE">
        <w:rPr>
          <w:rFonts w:ascii="Arial" w:hAnsi="Arial" w:cs="Arial"/>
          <w:spacing w:val="-2"/>
        </w:rPr>
        <w:t xml:space="preserve"> </w:t>
      </w:r>
      <w:proofErr w:type="spellStart"/>
      <w:r w:rsidRPr="00AE7CCE">
        <w:rPr>
          <w:rFonts w:ascii="Arial" w:hAnsi="Arial" w:cs="Arial"/>
          <w:spacing w:val="-2"/>
        </w:rPr>
        <w:t>respuesta</w:t>
      </w:r>
      <w:proofErr w:type="spellEnd"/>
      <w:r w:rsidRPr="00AE7CCE">
        <w:rPr>
          <w:rFonts w:ascii="Arial" w:hAnsi="Arial" w:cs="Arial"/>
          <w:spacing w:val="-2"/>
        </w:rPr>
        <w:t xml:space="preserve"> </w:t>
      </w:r>
      <w:proofErr w:type="spellStart"/>
      <w:r w:rsidRPr="00AE7CCE">
        <w:rPr>
          <w:rFonts w:ascii="Arial" w:hAnsi="Arial" w:cs="Arial"/>
          <w:spacing w:val="-2"/>
        </w:rPr>
        <w:t>es</w:t>
      </w:r>
      <w:proofErr w:type="spellEnd"/>
      <w:r w:rsidRPr="00AE7CCE">
        <w:rPr>
          <w:rFonts w:ascii="Arial" w:hAnsi="Arial" w:cs="Arial"/>
          <w:spacing w:val="-2"/>
        </w:rPr>
        <w:t xml:space="preserve"> </w:t>
      </w:r>
      <w:proofErr w:type="spellStart"/>
      <w:r w:rsidRPr="00AE7CCE">
        <w:rPr>
          <w:rFonts w:ascii="Arial" w:hAnsi="Arial" w:cs="Arial"/>
          <w:spacing w:val="-2"/>
        </w:rPr>
        <w:t>cierta</w:t>
      </w:r>
      <w:proofErr w:type="spellEnd"/>
    </w:p>
    <w:p w:rsidR="002F4178" w:rsidRDefault="002F4178" w:rsidP="002F4178"/>
    <w:p w:rsidR="002F4178" w:rsidRPr="00AE7CCE" w:rsidRDefault="009349FF" w:rsidP="009349FF">
      <w:pPr>
        <w:pStyle w:val="Prrafodelista"/>
        <w:numPr>
          <w:ilvl w:val="0"/>
          <w:numId w:val="26"/>
        </w:numPr>
        <w:ind w:left="709" w:hanging="425"/>
        <w:jc w:val="both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La siguiente figura corresponde a una captura de pantalla de una aplicación que muestra la velocidad de la conexión a internet de un ordenador en tiempo real. Qué principio/s general/es de usabilidad se ha</w:t>
      </w:r>
      <w:r w:rsidR="00DA540A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/n</w:t>
      </w:r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aplicado en este caso</w:t>
      </w:r>
      <w:proofErr w:type="gramStart"/>
      <w:r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?</w:t>
      </w:r>
      <w:proofErr w:type="gramEnd"/>
    </w:p>
    <w:p w:rsidR="002F4178" w:rsidRDefault="002F4178" w:rsidP="009349FF">
      <w:pPr>
        <w:ind w:left="360"/>
        <w:jc w:val="center"/>
      </w:pPr>
      <w:r>
        <w:rPr>
          <w:noProof/>
        </w:rPr>
        <w:drawing>
          <wp:inline distT="0" distB="0" distL="0" distR="0">
            <wp:extent cx="3095399" cy="1981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71" cy="198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78" w:rsidRPr="004F768A" w:rsidRDefault="002B7A3D" w:rsidP="004F768A">
      <w:pPr>
        <w:pStyle w:val="Prrafodelista"/>
        <w:numPr>
          <w:ilvl w:val="0"/>
          <w:numId w:val="4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>
        <w:rPr>
          <w:rFonts w:ascii="Arial" w:hAnsi="Arial" w:cs="Arial"/>
          <w:spacing w:val="-2"/>
        </w:rPr>
        <w:t>Consistencia</w:t>
      </w:r>
      <w:proofErr w:type="spellEnd"/>
    </w:p>
    <w:p w:rsidR="002F4178" w:rsidRPr="002A19D6" w:rsidRDefault="002B7A3D" w:rsidP="004F768A">
      <w:pPr>
        <w:pStyle w:val="Prrafodelista"/>
        <w:numPr>
          <w:ilvl w:val="0"/>
          <w:numId w:val="4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>
        <w:rPr>
          <w:rFonts w:ascii="Arial" w:hAnsi="Arial" w:cs="Arial"/>
          <w:spacing w:val="-2"/>
        </w:rPr>
        <w:t>Familiaridad</w:t>
      </w:r>
      <w:proofErr w:type="spellEnd"/>
    </w:p>
    <w:p w:rsidR="002F4178" w:rsidRPr="002A19D6" w:rsidRDefault="002B7A3D" w:rsidP="004F768A">
      <w:pPr>
        <w:pStyle w:val="Prrafodelista"/>
        <w:numPr>
          <w:ilvl w:val="0"/>
          <w:numId w:val="4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>
        <w:rPr>
          <w:rFonts w:ascii="Arial" w:hAnsi="Arial" w:cs="Arial"/>
          <w:spacing w:val="-2"/>
        </w:rPr>
        <w:t>Observabilidad</w:t>
      </w:r>
      <w:proofErr w:type="spellEnd"/>
    </w:p>
    <w:p w:rsidR="002F4178" w:rsidRPr="004F768A" w:rsidRDefault="002B7A3D" w:rsidP="004F768A">
      <w:pPr>
        <w:pStyle w:val="Prrafodelista"/>
        <w:numPr>
          <w:ilvl w:val="0"/>
          <w:numId w:val="4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>
        <w:rPr>
          <w:rFonts w:ascii="Arial" w:hAnsi="Arial" w:cs="Arial"/>
          <w:spacing w:val="-2"/>
        </w:rPr>
        <w:t>Recuperabilidad</w:t>
      </w:r>
      <w:proofErr w:type="spellEnd"/>
    </w:p>
    <w:p w:rsidR="002F4178" w:rsidRPr="005C330B" w:rsidRDefault="002B7A3D" w:rsidP="004F768A">
      <w:pPr>
        <w:pStyle w:val="Prrafodelista"/>
        <w:numPr>
          <w:ilvl w:val="0"/>
          <w:numId w:val="43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  <w:lang w:val="es-ES"/>
        </w:rPr>
      </w:pPr>
      <w:r w:rsidRPr="005C330B">
        <w:rPr>
          <w:rFonts w:ascii="Arial" w:hAnsi="Arial" w:cs="Arial"/>
          <w:spacing w:val="-2"/>
          <w:lang w:val="es-ES"/>
        </w:rPr>
        <w:t>Más de una respuesta es cierta</w:t>
      </w:r>
    </w:p>
    <w:p w:rsidR="002F4178" w:rsidRDefault="002F4178" w:rsidP="002F4178"/>
    <w:p w:rsidR="00CA1626" w:rsidRPr="00CA1626" w:rsidRDefault="00CA1626" w:rsidP="009677DD">
      <w:pPr>
        <w:pStyle w:val="Prrafodelista"/>
        <w:numPr>
          <w:ilvl w:val="0"/>
          <w:numId w:val="26"/>
        </w:numPr>
        <w:ind w:left="709" w:hanging="425"/>
        <w:jc w:val="both"/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</w:pPr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Considerando que un objeto </w:t>
      </w:r>
      <w:proofErr w:type="spellStart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area</w:t>
      </w:r>
      <w:proofErr w:type="spellEnd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 está correctamente registrado en un objeto </w:t>
      </w:r>
      <w:proofErr w:type="spellStart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pT</w:t>
      </w:r>
      <w:proofErr w:type="spellEnd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 xml:space="preserve">, si en un momento determinado deseamos que no se escuche el evento sobre el objeto </w:t>
      </w:r>
      <w:proofErr w:type="spellStart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area</w:t>
      </w:r>
      <w:proofErr w:type="spellEnd"/>
      <w:r w:rsidRPr="00CA1626">
        <w:rPr>
          <w:rFonts w:ascii="Arial" w:eastAsia="Times New Roman" w:hAnsi="Arial" w:cs="Arial"/>
          <w:b/>
          <w:snapToGrid w:val="0"/>
          <w:spacing w:val="-2"/>
          <w:szCs w:val="20"/>
          <w:lang w:val="es-ES_tradnl" w:eastAsia="es-ES"/>
        </w:rPr>
        <w:t>, el código a utilizar sería:</w:t>
      </w:r>
    </w:p>
    <w:p w:rsidR="00CA1626" w:rsidRPr="004F768A" w:rsidRDefault="00CA1626" w:rsidP="004F768A">
      <w:pPr>
        <w:pStyle w:val="Prrafodelista"/>
        <w:numPr>
          <w:ilvl w:val="0"/>
          <w:numId w:val="4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4F768A">
        <w:rPr>
          <w:rFonts w:ascii="Arial" w:hAnsi="Arial" w:cs="Arial"/>
          <w:spacing w:val="-2"/>
        </w:rPr>
        <w:t>area.removeKeyListener</w:t>
      </w:r>
      <w:proofErr w:type="spellEnd"/>
      <w:r w:rsidRPr="004F768A">
        <w:rPr>
          <w:rFonts w:ascii="Arial" w:hAnsi="Arial" w:cs="Arial"/>
          <w:spacing w:val="-2"/>
        </w:rPr>
        <w:t>(</w:t>
      </w:r>
      <w:proofErr w:type="spellStart"/>
      <w:r w:rsidRPr="004F768A">
        <w:rPr>
          <w:rFonts w:ascii="Arial" w:hAnsi="Arial" w:cs="Arial"/>
          <w:spacing w:val="-2"/>
        </w:rPr>
        <w:t>pT</w:t>
      </w:r>
      <w:proofErr w:type="spellEnd"/>
      <w:r w:rsidRPr="004F768A">
        <w:rPr>
          <w:rFonts w:ascii="Arial" w:hAnsi="Arial" w:cs="Arial"/>
          <w:spacing w:val="-2"/>
        </w:rPr>
        <w:t>);</w:t>
      </w:r>
    </w:p>
    <w:p w:rsidR="00CA1626" w:rsidRPr="004F768A" w:rsidRDefault="00CA1626" w:rsidP="004F768A">
      <w:pPr>
        <w:pStyle w:val="Prrafodelista"/>
        <w:numPr>
          <w:ilvl w:val="0"/>
          <w:numId w:val="4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4F768A">
        <w:rPr>
          <w:rFonts w:ascii="Arial" w:hAnsi="Arial" w:cs="Arial"/>
          <w:spacing w:val="-2"/>
        </w:rPr>
        <w:t>pT.removeKeyListener</w:t>
      </w:r>
      <w:proofErr w:type="spellEnd"/>
      <w:r w:rsidRPr="004F768A">
        <w:rPr>
          <w:rFonts w:ascii="Arial" w:hAnsi="Arial" w:cs="Arial"/>
          <w:spacing w:val="-2"/>
        </w:rPr>
        <w:t>(area);</w:t>
      </w:r>
    </w:p>
    <w:p w:rsidR="00CA1626" w:rsidRPr="004F768A" w:rsidRDefault="00CA1626" w:rsidP="004F768A">
      <w:pPr>
        <w:pStyle w:val="Prrafodelista"/>
        <w:numPr>
          <w:ilvl w:val="0"/>
          <w:numId w:val="4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4F768A">
        <w:rPr>
          <w:rFonts w:ascii="Arial" w:hAnsi="Arial" w:cs="Arial"/>
          <w:spacing w:val="-2"/>
        </w:rPr>
        <w:t>area.consume</w:t>
      </w:r>
      <w:proofErr w:type="spellEnd"/>
      <w:r w:rsidRPr="004F768A">
        <w:rPr>
          <w:rFonts w:ascii="Arial" w:hAnsi="Arial" w:cs="Arial"/>
          <w:spacing w:val="-2"/>
        </w:rPr>
        <w:t>(</w:t>
      </w:r>
      <w:proofErr w:type="spellStart"/>
      <w:r w:rsidRPr="004F768A">
        <w:rPr>
          <w:rFonts w:ascii="Arial" w:hAnsi="Arial" w:cs="Arial"/>
          <w:spacing w:val="-2"/>
        </w:rPr>
        <w:t>pT</w:t>
      </w:r>
      <w:proofErr w:type="spellEnd"/>
      <w:r w:rsidRPr="004F768A">
        <w:rPr>
          <w:rFonts w:ascii="Arial" w:hAnsi="Arial" w:cs="Arial"/>
          <w:spacing w:val="-2"/>
        </w:rPr>
        <w:t>);</w:t>
      </w:r>
    </w:p>
    <w:p w:rsidR="00CA1626" w:rsidRPr="004F768A" w:rsidRDefault="00CA1626" w:rsidP="004F768A">
      <w:pPr>
        <w:pStyle w:val="Prrafodelista"/>
        <w:numPr>
          <w:ilvl w:val="0"/>
          <w:numId w:val="4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4F768A">
        <w:rPr>
          <w:rFonts w:ascii="Arial" w:hAnsi="Arial" w:cs="Arial"/>
          <w:spacing w:val="-2"/>
        </w:rPr>
        <w:t>pT.consume</w:t>
      </w:r>
      <w:proofErr w:type="spellEnd"/>
      <w:r w:rsidRPr="004F768A">
        <w:rPr>
          <w:rFonts w:ascii="Arial" w:hAnsi="Arial" w:cs="Arial"/>
          <w:spacing w:val="-2"/>
        </w:rPr>
        <w:t>(area);</w:t>
      </w:r>
    </w:p>
    <w:p w:rsidR="00CA1626" w:rsidRPr="004F768A" w:rsidRDefault="00CA1626" w:rsidP="004F768A">
      <w:pPr>
        <w:pStyle w:val="Prrafodelista"/>
        <w:numPr>
          <w:ilvl w:val="0"/>
          <w:numId w:val="44"/>
        </w:numPr>
        <w:tabs>
          <w:tab w:val="left" w:pos="-720"/>
          <w:tab w:val="left" w:pos="0"/>
        </w:tabs>
        <w:suppressAutoHyphens/>
        <w:jc w:val="both"/>
        <w:rPr>
          <w:rFonts w:ascii="Arial" w:hAnsi="Arial" w:cs="Arial"/>
          <w:spacing w:val="-2"/>
        </w:rPr>
      </w:pPr>
      <w:proofErr w:type="spellStart"/>
      <w:r w:rsidRPr="004F768A">
        <w:rPr>
          <w:rFonts w:ascii="Arial" w:hAnsi="Arial" w:cs="Arial"/>
          <w:spacing w:val="-2"/>
        </w:rPr>
        <w:t>pT.addKeyListener</w:t>
      </w:r>
      <w:proofErr w:type="spellEnd"/>
      <w:r w:rsidRPr="004F768A">
        <w:rPr>
          <w:rFonts w:ascii="Arial" w:hAnsi="Arial" w:cs="Arial"/>
          <w:spacing w:val="-2"/>
        </w:rPr>
        <w:t>(null);</w:t>
      </w:r>
    </w:p>
    <w:p w:rsidR="00A86BE2" w:rsidRPr="00EE776F" w:rsidRDefault="00A86BE2" w:rsidP="000A2875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sectPr w:rsidR="00A86BE2" w:rsidRPr="00EE776F" w:rsidSect="006729E2">
      <w:footerReference w:type="even" r:id="rId12"/>
      <w:footerReference w:type="default" r:id="rId13"/>
      <w:endnotePr>
        <w:numFmt w:val="decimal"/>
      </w:endnotePr>
      <w:type w:val="continuous"/>
      <w:pgSz w:w="11907" w:h="16840" w:code="9"/>
      <w:pgMar w:top="284" w:right="425" w:bottom="0" w:left="680" w:header="1440" w:footer="4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5F0" w:rsidRDefault="008415F0">
      <w:pPr>
        <w:spacing w:line="20" w:lineRule="exact"/>
      </w:pPr>
    </w:p>
  </w:endnote>
  <w:endnote w:type="continuationSeparator" w:id="0">
    <w:p w:rsidR="008415F0" w:rsidRDefault="008415F0">
      <w:r>
        <w:t xml:space="preserve"> </w:t>
      </w:r>
    </w:p>
  </w:endnote>
  <w:endnote w:type="continuationNotice" w:id="1">
    <w:p w:rsidR="008415F0" w:rsidRDefault="008415F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B4" w:rsidRDefault="00F238E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83BB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83BB4" w:rsidRDefault="00283BB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BB4" w:rsidRDefault="00283B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5F0" w:rsidRDefault="008415F0">
      <w:r>
        <w:separator/>
      </w:r>
    </w:p>
  </w:footnote>
  <w:footnote w:type="continuationSeparator" w:id="0">
    <w:p w:rsidR="008415F0" w:rsidRDefault="0084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46E5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587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00F2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6182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F7932"/>
    <w:multiLevelType w:val="hybridMultilevel"/>
    <w:tmpl w:val="3F8675BC"/>
    <w:lvl w:ilvl="0" w:tplc="06E4B21A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5" w15:restartNumberingAfterBreak="0">
    <w:nsid w:val="174B4130"/>
    <w:multiLevelType w:val="hybridMultilevel"/>
    <w:tmpl w:val="A342B3FC"/>
    <w:lvl w:ilvl="0" w:tplc="3D72B836">
      <w:start w:val="5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998132A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D3C5D"/>
    <w:multiLevelType w:val="hybridMultilevel"/>
    <w:tmpl w:val="ECDC46D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431FA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43546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011BD"/>
    <w:multiLevelType w:val="hybridMultilevel"/>
    <w:tmpl w:val="4A68F424"/>
    <w:lvl w:ilvl="0" w:tplc="BC84C9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6AE2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8677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26E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89D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16B9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B020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891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84D3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14A4F"/>
    <w:multiLevelType w:val="multilevel"/>
    <w:tmpl w:val="6DFE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8D3377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46B1F"/>
    <w:multiLevelType w:val="hybridMultilevel"/>
    <w:tmpl w:val="A484CD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B55F8"/>
    <w:multiLevelType w:val="hybridMultilevel"/>
    <w:tmpl w:val="A2A650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B6569"/>
    <w:multiLevelType w:val="hybridMultilevel"/>
    <w:tmpl w:val="AE5808A4"/>
    <w:lvl w:ilvl="0" w:tplc="2716C658">
      <w:start w:val="5"/>
      <w:numFmt w:val="low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28B3D4E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B417A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05B65"/>
    <w:multiLevelType w:val="hybridMultilevel"/>
    <w:tmpl w:val="1ABE40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6376DA"/>
    <w:multiLevelType w:val="singleLevel"/>
    <w:tmpl w:val="A09AE3C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3C9D1F1B"/>
    <w:multiLevelType w:val="hybridMultilevel"/>
    <w:tmpl w:val="2A1AA2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B05C84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D5263"/>
    <w:multiLevelType w:val="singleLevel"/>
    <w:tmpl w:val="C86672D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61718F4"/>
    <w:multiLevelType w:val="hybridMultilevel"/>
    <w:tmpl w:val="FE780CE8"/>
    <w:lvl w:ilvl="0" w:tplc="9A868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821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7E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EF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C9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45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032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ECA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4C3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985"/>
    <w:multiLevelType w:val="singleLevel"/>
    <w:tmpl w:val="E9F8892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46EC205C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409A"/>
    <w:multiLevelType w:val="hybridMultilevel"/>
    <w:tmpl w:val="CE0E8A54"/>
    <w:lvl w:ilvl="0" w:tplc="07EA07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B46F0"/>
    <w:multiLevelType w:val="hybridMultilevel"/>
    <w:tmpl w:val="6DFE07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F61F2F"/>
    <w:multiLevelType w:val="multilevel"/>
    <w:tmpl w:val="083C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154CD0"/>
    <w:multiLevelType w:val="singleLevel"/>
    <w:tmpl w:val="0C5218E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 w15:restartNumberingAfterBreak="0">
    <w:nsid w:val="535A69D8"/>
    <w:multiLevelType w:val="singleLevel"/>
    <w:tmpl w:val="C644AAB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37C0D20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13689"/>
    <w:multiLevelType w:val="singleLevel"/>
    <w:tmpl w:val="DF82078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77B41E1"/>
    <w:multiLevelType w:val="hybridMultilevel"/>
    <w:tmpl w:val="13B089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725FF3"/>
    <w:multiLevelType w:val="hybridMultilevel"/>
    <w:tmpl w:val="7F4028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B5BE0"/>
    <w:multiLevelType w:val="hybridMultilevel"/>
    <w:tmpl w:val="BBDA47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FE4050"/>
    <w:multiLevelType w:val="hybridMultilevel"/>
    <w:tmpl w:val="C25A844C"/>
    <w:lvl w:ilvl="0" w:tplc="0E16D5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40E4222"/>
    <w:multiLevelType w:val="hybridMultilevel"/>
    <w:tmpl w:val="966E6364"/>
    <w:lvl w:ilvl="0" w:tplc="529EF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7C0926">
      <w:start w:val="17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C11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7E31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AC8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661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6E36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0E9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C9C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07721"/>
    <w:multiLevelType w:val="hybridMultilevel"/>
    <w:tmpl w:val="457C2D28"/>
    <w:lvl w:ilvl="0" w:tplc="CB8E91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42AB5"/>
    <w:multiLevelType w:val="hybridMultilevel"/>
    <w:tmpl w:val="5A42EEEA"/>
    <w:lvl w:ilvl="0" w:tplc="78A6D78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10360A"/>
    <w:multiLevelType w:val="multilevel"/>
    <w:tmpl w:val="13B0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0362A0"/>
    <w:multiLevelType w:val="hybridMultilevel"/>
    <w:tmpl w:val="DA5ECE90"/>
    <w:lvl w:ilvl="0" w:tplc="087A99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5850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809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8CF8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622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4D7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A7F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C00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EA09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02E26"/>
    <w:multiLevelType w:val="multilevel"/>
    <w:tmpl w:val="E6EC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F16B9C"/>
    <w:multiLevelType w:val="hybridMultilevel"/>
    <w:tmpl w:val="E6EC8C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19"/>
  </w:num>
  <w:num w:numId="4">
    <w:abstractNumId w:val="30"/>
  </w:num>
  <w:num w:numId="5">
    <w:abstractNumId w:val="24"/>
  </w:num>
  <w:num w:numId="6">
    <w:abstractNumId w:val="22"/>
  </w:num>
  <w:num w:numId="7">
    <w:abstractNumId w:val="5"/>
  </w:num>
  <w:num w:numId="8">
    <w:abstractNumId w:val="15"/>
  </w:num>
  <w:num w:numId="9">
    <w:abstractNumId w:val="7"/>
  </w:num>
  <w:num w:numId="10">
    <w:abstractNumId w:val="43"/>
  </w:num>
  <w:num w:numId="11">
    <w:abstractNumId w:val="28"/>
  </w:num>
  <w:num w:numId="12">
    <w:abstractNumId w:val="42"/>
  </w:num>
  <w:num w:numId="13">
    <w:abstractNumId w:val="20"/>
  </w:num>
  <w:num w:numId="14">
    <w:abstractNumId w:val="36"/>
  </w:num>
  <w:num w:numId="15">
    <w:abstractNumId w:val="18"/>
  </w:num>
  <w:num w:numId="16">
    <w:abstractNumId w:val="35"/>
  </w:num>
  <w:num w:numId="17">
    <w:abstractNumId w:val="33"/>
  </w:num>
  <w:num w:numId="18">
    <w:abstractNumId w:val="40"/>
  </w:num>
  <w:num w:numId="19">
    <w:abstractNumId w:val="27"/>
  </w:num>
  <w:num w:numId="20">
    <w:abstractNumId w:val="11"/>
  </w:num>
  <w:num w:numId="21">
    <w:abstractNumId w:val="23"/>
  </w:num>
  <w:num w:numId="22">
    <w:abstractNumId w:val="37"/>
  </w:num>
  <w:num w:numId="23">
    <w:abstractNumId w:val="10"/>
  </w:num>
  <w:num w:numId="24">
    <w:abstractNumId w:val="41"/>
  </w:num>
  <w:num w:numId="25">
    <w:abstractNumId w:val="4"/>
  </w:num>
  <w:num w:numId="26">
    <w:abstractNumId w:val="34"/>
  </w:num>
  <w:num w:numId="27">
    <w:abstractNumId w:val="13"/>
  </w:num>
  <w:num w:numId="28">
    <w:abstractNumId w:val="14"/>
  </w:num>
  <w:num w:numId="29">
    <w:abstractNumId w:val="26"/>
  </w:num>
  <w:num w:numId="30">
    <w:abstractNumId w:val="25"/>
  </w:num>
  <w:num w:numId="31">
    <w:abstractNumId w:val="3"/>
  </w:num>
  <w:num w:numId="32">
    <w:abstractNumId w:val="6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12"/>
  </w:num>
  <w:num w:numId="38">
    <w:abstractNumId w:val="8"/>
  </w:num>
  <w:num w:numId="39">
    <w:abstractNumId w:val="31"/>
  </w:num>
  <w:num w:numId="40">
    <w:abstractNumId w:val="21"/>
  </w:num>
  <w:num w:numId="41">
    <w:abstractNumId w:val="0"/>
  </w:num>
  <w:num w:numId="42">
    <w:abstractNumId w:val="39"/>
  </w:num>
  <w:num w:numId="43">
    <w:abstractNumId w:val="17"/>
  </w:num>
  <w:num w:numId="4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Fernández Lanvin">
    <w15:presenceInfo w15:providerId="Windows Live" w15:userId="af907cb0ee7653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567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42"/>
    <w:rsid w:val="0000654C"/>
    <w:rsid w:val="00033342"/>
    <w:rsid w:val="0004508F"/>
    <w:rsid w:val="0007510D"/>
    <w:rsid w:val="000909F0"/>
    <w:rsid w:val="00096998"/>
    <w:rsid w:val="000A2875"/>
    <w:rsid w:val="000B6D46"/>
    <w:rsid w:val="000F0751"/>
    <w:rsid w:val="000F734F"/>
    <w:rsid w:val="00110E41"/>
    <w:rsid w:val="001325E4"/>
    <w:rsid w:val="00152951"/>
    <w:rsid w:val="001B5B5B"/>
    <w:rsid w:val="001D0C17"/>
    <w:rsid w:val="0020365B"/>
    <w:rsid w:val="002721EC"/>
    <w:rsid w:val="0028104B"/>
    <w:rsid w:val="00283BB4"/>
    <w:rsid w:val="00295A94"/>
    <w:rsid w:val="002A19D6"/>
    <w:rsid w:val="002A2881"/>
    <w:rsid w:val="002A6E8B"/>
    <w:rsid w:val="002B7A3D"/>
    <w:rsid w:val="002E285F"/>
    <w:rsid w:val="002E28E9"/>
    <w:rsid w:val="002E582E"/>
    <w:rsid w:val="002F4178"/>
    <w:rsid w:val="002F7E94"/>
    <w:rsid w:val="0031765F"/>
    <w:rsid w:val="00397847"/>
    <w:rsid w:val="003B75C5"/>
    <w:rsid w:val="003E1CC6"/>
    <w:rsid w:val="0040687D"/>
    <w:rsid w:val="00423117"/>
    <w:rsid w:val="00457116"/>
    <w:rsid w:val="00462382"/>
    <w:rsid w:val="0048379B"/>
    <w:rsid w:val="004B38AE"/>
    <w:rsid w:val="004F768A"/>
    <w:rsid w:val="00500905"/>
    <w:rsid w:val="005100D8"/>
    <w:rsid w:val="00544A02"/>
    <w:rsid w:val="00580A3F"/>
    <w:rsid w:val="005C330B"/>
    <w:rsid w:val="005D1B56"/>
    <w:rsid w:val="0060068C"/>
    <w:rsid w:val="00601354"/>
    <w:rsid w:val="00627918"/>
    <w:rsid w:val="00662B20"/>
    <w:rsid w:val="006707EE"/>
    <w:rsid w:val="006729E2"/>
    <w:rsid w:val="006800CF"/>
    <w:rsid w:val="006902F5"/>
    <w:rsid w:val="006D3608"/>
    <w:rsid w:val="00702142"/>
    <w:rsid w:val="00702700"/>
    <w:rsid w:val="00704B9D"/>
    <w:rsid w:val="007562BA"/>
    <w:rsid w:val="00756F3A"/>
    <w:rsid w:val="00766599"/>
    <w:rsid w:val="00767964"/>
    <w:rsid w:val="0078327D"/>
    <w:rsid w:val="00810519"/>
    <w:rsid w:val="008144CF"/>
    <w:rsid w:val="008249B9"/>
    <w:rsid w:val="008272EF"/>
    <w:rsid w:val="00837225"/>
    <w:rsid w:val="008415F0"/>
    <w:rsid w:val="008921A4"/>
    <w:rsid w:val="008923CC"/>
    <w:rsid w:val="008957DB"/>
    <w:rsid w:val="008D07E2"/>
    <w:rsid w:val="009156FB"/>
    <w:rsid w:val="00927369"/>
    <w:rsid w:val="009349FF"/>
    <w:rsid w:val="00936EE1"/>
    <w:rsid w:val="00963579"/>
    <w:rsid w:val="009677DD"/>
    <w:rsid w:val="00973377"/>
    <w:rsid w:val="00981125"/>
    <w:rsid w:val="009E1AD3"/>
    <w:rsid w:val="009F59DD"/>
    <w:rsid w:val="00A2183A"/>
    <w:rsid w:val="00A31E09"/>
    <w:rsid w:val="00A57BDD"/>
    <w:rsid w:val="00A66BDD"/>
    <w:rsid w:val="00A72AB1"/>
    <w:rsid w:val="00A82CF5"/>
    <w:rsid w:val="00A86BE2"/>
    <w:rsid w:val="00A9545A"/>
    <w:rsid w:val="00AE7CCE"/>
    <w:rsid w:val="00B556C1"/>
    <w:rsid w:val="00B8279F"/>
    <w:rsid w:val="00B84750"/>
    <w:rsid w:val="00B90C82"/>
    <w:rsid w:val="00B957B5"/>
    <w:rsid w:val="00BA68E1"/>
    <w:rsid w:val="00BB21E7"/>
    <w:rsid w:val="00C13D25"/>
    <w:rsid w:val="00C2429B"/>
    <w:rsid w:val="00C525BE"/>
    <w:rsid w:val="00C5724C"/>
    <w:rsid w:val="00CA1626"/>
    <w:rsid w:val="00CA5A4E"/>
    <w:rsid w:val="00D02AF0"/>
    <w:rsid w:val="00D40F4D"/>
    <w:rsid w:val="00D42735"/>
    <w:rsid w:val="00D64AC9"/>
    <w:rsid w:val="00D80D31"/>
    <w:rsid w:val="00D8612C"/>
    <w:rsid w:val="00D87E26"/>
    <w:rsid w:val="00DA540A"/>
    <w:rsid w:val="00DB387B"/>
    <w:rsid w:val="00DC276A"/>
    <w:rsid w:val="00E26742"/>
    <w:rsid w:val="00E64C1F"/>
    <w:rsid w:val="00E84905"/>
    <w:rsid w:val="00E948F7"/>
    <w:rsid w:val="00EA5696"/>
    <w:rsid w:val="00EE15C3"/>
    <w:rsid w:val="00EE776F"/>
    <w:rsid w:val="00F23581"/>
    <w:rsid w:val="00F238E3"/>
    <w:rsid w:val="00F92780"/>
    <w:rsid w:val="00FB5A1B"/>
    <w:rsid w:val="00FD0070"/>
    <w:rsid w:val="00FD0438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683551-E9DD-442B-ABDB-C88F55CD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A3F"/>
    <w:pPr>
      <w:widowControl w:val="0"/>
    </w:pPr>
    <w:rPr>
      <w:rFonts w:ascii="Times Roman" w:hAnsi="Times Roman"/>
      <w:snapToGrid w:val="0"/>
      <w:sz w:val="24"/>
    </w:rPr>
  </w:style>
  <w:style w:type="paragraph" w:styleId="Ttulo1">
    <w:name w:val="heading 1"/>
    <w:basedOn w:val="Normal"/>
    <w:next w:val="Normal"/>
    <w:qFormat/>
    <w:rsid w:val="00580A3F"/>
    <w:pPr>
      <w:keepNext/>
      <w:tabs>
        <w:tab w:val="left" w:pos="-720"/>
        <w:tab w:val="left" w:pos="0"/>
      </w:tabs>
      <w:suppressAutoHyphens/>
      <w:jc w:val="both"/>
      <w:outlineLvl w:val="0"/>
    </w:pPr>
    <w:rPr>
      <w:rFonts w:ascii="Times New Roman" w:hAnsi="Times New Roman"/>
      <w:b/>
      <w:spacing w:val="-2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580A3F"/>
  </w:style>
  <w:style w:type="character" w:styleId="Refdenotaalfinal">
    <w:name w:val="endnote reference"/>
    <w:basedOn w:val="Fuentedeprrafopredeter"/>
    <w:semiHidden/>
    <w:rsid w:val="00580A3F"/>
    <w:rPr>
      <w:vertAlign w:val="superscript"/>
    </w:rPr>
  </w:style>
  <w:style w:type="paragraph" w:customStyle="1" w:styleId="Textodenotaalpie">
    <w:name w:val="Texto de nota al pie"/>
    <w:basedOn w:val="Normal"/>
    <w:rsid w:val="00580A3F"/>
  </w:style>
  <w:style w:type="character" w:styleId="Refdenotaalpie">
    <w:name w:val="footnote reference"/>
    <w:basedOn w:val="Fuentedeprrafopredeter"/>
    <w:semiHidden/>
    <w:rsid w:val="00580A3F"/>
    <w:rPr>
      <w:vertAlign w:val="superscript"/>
    </w:rPr>
  </w:style>
  <w:style w:type="paragraph" w:customStyle="1" w:styleId="Tdc1">
    <w:name w:val="Tdc 1"/>
    <w:basedOn w:val="Normal"/>
    <w:rsid w:val="00580A3F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80A3F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dc3">
    <w:name w:val="Tdc 3"/>
    <w:basedOn w:val="Normal"/>
    <w:rsid w:val="00580A3F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Tdc4">
    <w:name w:val="Tdc 4"/>
    <w:basedOn w:val="Normal"/>
    <w:rsid w:val="00580A3F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Tdc5">
    <w:name w:val="Tdc 5"/>
    <w:basedOn w:val="Normal"/>
    <w:rsid w:val="00580A3F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Tdc6">
    <w:name w:val="Tdc 6"/>
    <w:basedOn w:val="Normal"/>
    <w:rsid w:val="00580A3F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7">
    <w:name w:val="Tdc 7"/>
    <w:basedOn w:val="Normal"/>
    <w:rsid w:val="00580A3F"/>
    <w:pPr>
      <w:suppressAutoHyphens/>
      <w:ind w:left="720" w:hanging="720"/>
    </w:pPr>
    <w:rPr>
      <w:lang w:val="en-US"/>
    </w:rPr>
  </w:style>
  <w:style w:type="paragraph" w:customStyle="1" w:styleId="Tdc8">
    <w:name w:val="Tdc 8"/>
    <w:basedOn w:val="Normal"/>
    <w:rsid w:val="00580A3F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9">
    <w:name w:val="Tdc 9"/>
    <w:basedOn w:val="Normal"/>
    <w:rsid w:val="00580A3F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80A3F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80A3F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Encabezadodetda">
    <w:name w:val="Encabezado de tda"/>
    <w:basedOn w:val="Normal"/>
    <w:rsid w:val="00580A3F"/>
    <w:pPr>
      <w:tabs>
        <w:tab w:val="right" w:pos="9360"/>
      </w:tabs>
      <w:suppressAutoHyphens/>
    </w:pPr>
    <w:rPr>
      <w:lang w:val="en-US"/>
    </w:rPr>
  </w:style>
  <w:style w:type="paragraph" w:styleId="Puesto">
    <w:name w:val="Title"/>
    <w:basedOn w:val="Normal"/>
    <w:qFormat/>
    <w:rsid w:val="00580A3F"/>
  </w:style>
  <w:style w:type="character" w:customStyle="1" w:styleId="EquationCaption">
    <w:name w:val="_Equation Caption"/>
    <w:rsid w:val="00580A3F"/>
  </w:style>
  <w:style w:type="paragraph" w:styleId="Textoindependiente">
    <w:name w:val="Body Text"/>
    <w:basedOn w:val="Normal"/>
    <w:semiHidden/>
    <w:rsid w:val="00580A3F"/>
    <w:pPr>
      <w:tabs>
        <w:tab w:val="left" w:pos="-720"/>
        <w:tab w:val="left" w:pos="0"/>
      </w:tabs>
      <w:suppressAutoHyphens/>
      <w:jc w:val="both"/>
    </w:pPr>
    <w:rPr>
      <w:spacing w:val="-2"/>
      <w:sz w:val="20"/>
      <w:lang w:val="es-ES_tradnl"/>
    </w:rPr>
  </w:style>
  <w:style w:type="paragraph" w:styleId="Piedepgina">
    <w:name w:val="footer"/>
    <w:basedOn w:val="Normal"/>
    <w:semiHidden/>
    <w:rsid w:val="00580A3F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580A3F"/>
  </w:style>
  <w:style w:type="paragraph" w:styleId="Encabezado">
    <w:name w:val="header"/>
    <w:basedOn w:val="Normal"/>
    <w:semiHidden/>
    <w:rsid w:val="00580A3F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7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E94"/>
    <w:rPr>
      <w:rFonts w:ascii="Tahoma" w:hAnsi="Tahoma" w:cs="Tahoma"/>
      <w:snapToGrid w:val="0"/>
      <w:sz w:val="16"/>
      <w:szCs w:val="16"/>
    </w:rPr>
  </w:style>
  <w:style w:type="paragraph" w:styleId="Revisin">
    <w:name w:val="Revision"/>
    <w:hidden/>
    <w:uiPriority w:val="99"/>
    <w:semiHidden/>
    <w:rsid w:val="0028104B"/>
    <w:rPr>
      <w:rFonts w:ascii="Times Roman" w:hAnsi="Times Roman"/>
      <w:snapToGrid w:val="0"/>
      <w:sz w:val="24"/>
    </w:rPr>
  </w:style>
  <w:style w:type="paragraph" w:styleId="Prrafodelista">
    <w:name w:val="List Paragraph"/>
    <w:basedOn w:val="Normal"/>
    <w:uiPriority w:val="34"/>
    <w:qFormat/>
    <w:rsid w:val="00033342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39"/>
    <w:rsid w:val="0003334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Universitaria de Ingeniería Técnica en Informática de Oviedo</vt:lpstr>
    </vt:vector>
  </TitlesOfParts>
  <Company>Gomaespuma</Company>
  <LinksUpToDate>false</LinksUpToDate>
  <CharactersWithSpaces>8834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Universitaria de Ingeniería Técnica en Informática de Oviedo</dc:title>
  <dc:creator>M. Carmen Suárez Torrente</dc:creator>
  <cp:lastModifiedBy>Daniel Fernández Lanvin</cp:lastModifiedBy>
  <cp:revision>5</cp:revision>
  <cp:lastPrinted>2013-11-07T12:54:00Z</cp:lastPrinted>
  <dcterms:created xsi:type="dcterms:W3CDTF">2015-10-26T09:12:00Z</dcterms:created>
  <dcterms:modified xsi:type="dcterms:W3CDTF">2015-10-28T09:05:00Z</dcterms:modified>
</cp:coreProperties>
</file>